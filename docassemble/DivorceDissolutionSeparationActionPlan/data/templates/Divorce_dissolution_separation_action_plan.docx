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760ED468" w:rsidR="00ED24E5" w:rsidRPr="006552B4" w:rsidRDefault="0019703F" w:rsidP="00ED24E5">
            <w:pPr>
              <w:pStyle w:val="Title"/>
              <w:rPr>
                <w:rFonts w:eastAsia="Arial"/>
              </w:rPr>
            </w:pPr>
            <w:r>
              <w:rPr>
                <w:rFonts w:eastAsia="Arial"/>
              </w:rPr>
              <w:t>Divorce</w:t>
            </w:r>
            <w:r w:rsidR="00BB4071">
              <w:rPr>
                <w:rFonts w:eastAsia="Arial"/>
              </w:rPr>
              <w:t>,</w:t>
            </w:r>
            <w:r>
              <w:rPr>
                <w:rFonts w:eastAsia="Arial"/>
              </w:rPr>
              <w:t xml:space="preserve"> </w:t>
            </w:r>
            <w:r w:rsidR="00BB4071">
              <w:rPr>
                <w:rFonts w:eastAsia="Arial"/>
              </w:rPr>
              <w:t>D</w:t>
            </w:r>
            <w:r>
              <w:rPr>
                <w:rFonts w:eastAsia="Arial"/>
              </w:rPr>
              <w:t>issolution</w:t>
            </w:r>
            <w:r w:rsidR="00BB4071">
              <w:rPr>
                <w:rFonts w:eastAsia="Arial"/>
              </w:rPr>
              <w:t>, and</w:t>
            </w:r>
            <w:r>
              <w:rPr>
                <w:rFonts w:eastAsia="Arial"/>
              </w:rPr>
              <w:t xml:space="preserve"> </w:t>
            </w:r>
            <w:r w:rsidR="00BB4071">
              <w:rPr>
                <w:rFonts w:eastAsia="Arial"/>
              </w:rPr>
              <w:t>L</w:t>
            </w:r>
            <w:r>
              <w:rPr>
                <w:rFonts w:eastAsia="Arial"/>
              </w:rPr>
              <w:t xml:space="preserve">egal </w:t>
            </w:r>
            <w:r w:rsidR="00BB4071">
              <w:rPr>
                <w:rFonts w:eastAsia="Arial"/>
              </w:rPr>
              <w:t>s</w:t>
            </w:r>
            <w:r>
              <w:rPr>
                <w:rFonts w:eastAsia="Arial"/>
              </w:rPr>
              <w:t>eparation</w:t>
            </w:r>
          </w:p>
          <w:p w14:paraId="0EBE6E9C" w14:textId="0C800659" w:rsidR="00425904" w:rsidRPr="004D1D65" w:rsidRDefault="00425904" w:rsidP="00ED24E5">
            <w:pPr>
              <w:pStyle w:val="Title"/>
              <w:rPr>
                <w:rFonts w:eastAsia="Arial"/>
                <w:color w:val="FF6699"/>
              </w:rPr>
            </w:pPr>
            <w:r w:rsidRPr="006552B4">
              <w:rPr>
                <w:rFonts w:eastAsia="Arial"/>
              </w:rPr>
              <w:t xml:space="preserve"> in Alaska</w:t>
            </w:r>
            <w:r w:rsidR="004D1D65">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146DEC5"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C50DF9">
              <w:rPr>
                <w:rStyle w:val="NumChar"/>
                <w:noProof/>
              </w:rPr>
              <w:t>24</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730C5C">
        <w:trPr>
          <w:jc w:val="center"/>
        </w:trPr>
        <w:tc>
          <w:tcPr>
            <w:tcW w:w="2628" w:type="dxa"/>
            <w:tcMar>
              <w:top w:w="360" w:type="dxa"/>
              <w:left w:w="115" w:type="dxa"/>
              <w:right w:w="115" w:type="dxa"/>
            </w:tcMar>
          </w:tcPr>
          <w:p w14:paraId="605B3987" w14:textId="1B305DD3" w:rsidR="00751057" w:rsidRPr="00CF3487" w:rsidRDefault="00751057" w:rsidP="00730C5C">
            <w:pPr>
              <w:pStyle w:val="BodyText"/>
              <w:rPr>
                <w:color w:val="FF0000"/>
              </w:rPr>
            </w:pPr>
            <w:r>
              <w:rPr>
                <w:color w:val="FFC000"/>
              </w:rPr>
              <w:t xml:space="preserve">{%tr if </w:t>
            </w:r>
            <w:r w:rsidR="00281C87">
              <w:rPr>
                <w:color w:val="FFC000"/>
              </w:rPr>
              <w:t>started_divorce and already_divorced</w:t>
            </w:r>
            <w:r w:rsidRPr="00615627">
              <w:rPr>
                <w:color w:val="FFC000"/>
              </w:rPr>
              <w:t xml:space="preserve"> %}</w:t>
            </w:r>
          </w:p>
        </w:tc>
        <w:tc>
          <w:tcPr>
            <w:tcW w:w="7612" w:type="dxa"/>
            <w:tcMar>
              <w:top w:w="360"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730C5C">
        <w:trPr>
          <w:jc w:val="center"/>
        </w:trPr>
        <w:tc>
          <w:tcPr>
            <w:tcW w:w="2628" w:type="dxa"/>
            <w:tcMar>
              <w:top w:w="360" w:type="dxa"/>
              <w:left w:w="115" w:type="dxa"/>
              <w:right w:w="115" w:type="dxa"/>
            </w:tcMar>
          </w:tcPr>
          <w:p w14:paraId="05446245" w14:textId="63BE6B26" w:rsidR="00751057" w:rsidRDefault="00751057" w:rsidP="00730C5C">
            <w:pPr>
              <w:pStyle w:val="Heading2"/>
              <w:outlineLvl w:val="1"/>
            </w:pPr>
            <w:r>
              <w:t xml:space="preserve">Step </w:t>
            </w:r>
            <w:fldSimple w:instr=" SEQ stepList \* MERGEFORMAT ">
              <w:r w:rsidR="00C50DF9">
                <w:rPr>
                  <w:noProof/>
                </w:rPr>
                <w:t>1</w:t>
              </w:r>
            </w:fldSimple>
            <w:r>
              <w:rPr>
                <w:noProof/>
              </w:rPr>
              <w:t>:</w:t>
            </w:r>
            <w:r>
              <w:t xml:space="preserve"> </w:t>
            </w:r>
            <w:r w:rsidR="009556D2" w:rsidRPr="009556D2">
              <w:t xml:space="preserve">Review your options if </w:t>
            </w:r>
            <w:ins w:id="0" w:author="Caroline Robinson" w:date="2023-01-17T11:32:00Z">
              <w:r w:rsidR="009556D2">
                <w:t xml:space="preserve">a </w:t>
              </w:r>
            </w:ins>
            <w:ins w:id="1" w:author="Caroline Robinson" w:date="2023-01-17T11:31:00Z">
              <w:r w:rsidR="009556D2" w:rsidRPr="009556D2">
                <w:t xml:space="preserve">court </w:t>
              </w:r>
            </w:ins>
            <w:ins w:id="2" w:author="Caroline Robinson" w:date="2023-01-17T11:32:00Z">
              <w:r w:rsidR="009556D2">
                <w:t xml:space="preserve">in </w:t>
              </w:r>
            </w:ins>
            <w:r w:rsidR="009556D2" w:rsidRPr="009556D2">
              <w:t xml:space="preserve">another state </w:t>
            </w:r>
            <w:del w:id="3" w:author="Caroline Robinson" w:date="2023-01-17T11:31:00Z">
              <w:r w:rsidR="009556D2" w:rsidRPr="009556D2" w:rsidDel="009556D2">
                <w:delText xml:space="preserve">court </w:delText>
              </w:r>
            </w:del>
            <w:r w:rsidR="009556D2" w:rsidRPr="009556D2">
              <w:t>already ended your marriage</w:t>
            </w:r>
          </w:p>
          <w:p w14:paraId="2B7AB69A" w14:textId="77777777" w:rsidR="00751057" w:rsidRPr="00CF3487" w:rsidRDefault="00751057" w:rsidP="00730C5C">
            <w:pPr>
              <w:pStyle w:val="BodyText"/>
              <w:rPr>
                <w:color w:val="FF0000"/>
              </w:rPr>
            </w:pPr>
          </w:p>
        </w:tc>
        <w:tc>
          <w:tcPr>
            <w:tcW w:w="7612" w:type="dxa"/>
            <w:tcMar>
              <w:top w:w="360" w:type="dxa"/>
              <w:left w:w="115" w:type="dxa"/>
              <w:right w:w="115" w:type="dxa"/>
            </w:tcMar>
          </w:tcPr>
          <w:p w14:paraId="77BA2794" w14:textId="13525C57" w:rsidR="009556D2" w:rsidRDefault="009556D2" w:rsidP="009556D2">
            <w:pPr>
              <w:pStyle w:val="BodyText"/>
            </w:pPr>
            <w:r>
              <w:t xml:space="preserve">If a </w:t>
            </w:r>
            <w:del w:id="4" w:author="Caroline Robinson" w:date="2023-01-17T11:32:00Z">
              <w:r w:rsidDel="009556D2">
                <w:delText xml:space="preserve">different state </w:delText>
              </w:r>
            </w:del>
            <w:r>
              <w:t>court</w:t>
            </w:r>
            <w:ins w:id="5" w:author="Caroline Robinson" w:date="2023-01-17T11:32:00Z">
              <w:r>
                <w:t xml:space="preserve"> in a different state</w:t>
              </w:r>
            </w:ins>
            <w:r>
              <w:t xml:space="preserve"> already ended your marriage, the Alaska court will not hear a</w:t>
            </w:r>
            <w:del w:id="6" w:author="Caroline Robinson" w:date="2023-01-17T11:32:00Z">
              <w:r w:rsidDel="009556D2">
                <w:delText>nother</w:delText>
              </w:r>
            </w:del>
            <w:r>
              <w:t xml:space="preserve"> case to end your marriage.</w:t>
            </w:r>
          </w:p>
          <w:p w14:paraId="3B8D3ED2" w14:textId="24A99CED" w:rsidR="009556D2" w:rsidRDefault="009556D2" w:rsidP="009556D2">
            <w:pPr>
              <w:pStyle w:val="BodyText"/>
            </w:pPr>
            <w:r>
              <w:t xml:space="preserve">If you are trying to enforce </w:t>
            </w:r>
            <w:del w:id="7" w:author="Caroline Robinson" w:date="2023-01-17T11:33:00Z">
              <w:r w:rsidDel="009556D2">
                <w:delText>the other</w:delText>
              </w:r>
            </w:del>
            <w:ins w:id="8" w:author="Caroline Robinson" w:date="2023-01-17T11:33:00Z">
              <w:r>
                <w:t>a</w:t>
              </w:r>
            </w:ins>
            <w:r>
              <w:t xml:space="preserve"> court order</w:t>
            </w:r>
            <w:ins w:id="9" w:author="Caroline Robinson" w:date="2023-01-17T11:33:00Z">
              <w:r>
                <w:t xml:space="preserve"> from another state</w:t>
              </w:r>
            </w:ins>
            <w:r>
              <w:t xml:space="preserve"> or change something about the order, </w:t>
            </w:r>
            <w:del w:id="10" w:author="Caroline Robinson" w:date="2023-01-17T11:33:00Z">
              <w:r w:rsidDel="009556D2">
                <w:delText>you can return to the Guided Assist page and use the Guided Assist search box to find</w:delText>
              </w:r>
            </w:del>
            <w:ins w:id="11" w:author="Caroline Robinson" w:date="2023-01-17T11:33:00Z">
              <w:r>
                <w:t>see</w:t>
              </w:r>
            </w:ins>
            <w:r>
              <w:t xml:space="preserve"> one of these Alaska divorce topics: </w:t>
            </w:r>
          </w:p>
          <w:p w14:paraId="34AFC10D" w14:textId="77777777" w:rsidR="009556D2" w:rsidRDefault="009556D2" w:rsidP="009556D2">
            <w:pPr>
              <w:pStyle w:val="BodyText"/>
            </w:pPr>
            <w:r>
              <w:t xml:space="preserve">Enforcing a Divorce Court Order </w:t>
            </w:r>
          </w:p>
          <w:p w14:paraId="2024B2FE" w14:textId="558DE37E" w:rsidR="00751057" w:rsidRPr="005D6458" w:rsidRDefault="009556D2" w:rsidP="009556D2">
            <w:pPr>
              <w:pStyle w:val="BodyText"/>
            </w:pPr>
            <w:r>
              <w:t>Changing a Divorce Court Order</w:t>
            </w:r>
          </w:p>
        </w:tc>
      </w:tr>
      <w:tr w:rsidR="00751057" w:rsidRPr="0072117F" w14:paraId="7C8EEC9B" w14:textId="77777777" w:rsidTr="00730C5C">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t>{%tr endif %}</w:t>
            </w:r>
          </w:p>
        </w:tc>
        <w:tc>
          <w:tcPr>
            <w:tcW w:w="7612" w:type="dxa"/>
            <w:tcMar>
              <w:top w:w="360"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730C5C">
        <w:trPr>
          <w:jc w:val="center"/>
        </w:trPr>
        <w:tc>
          <w:tcPr>
            <w:tcW w:w="2628" w:type="dxa"/>
            <w:tcMar>
              <w:top w:w="360" w:type="dxa"/>
              <w:left w:w="115" w:type="dxa"/>
              <w:right w:w="115" w:type="dxa"/>
            </w:tcMar>
          </w:tcPr>
          <w:p w14:paraId="7276C3B0" w14:textId="602F1279" w:rsidR="00E143DE" w:rsidRDefault="00E143DE" w:rsidP="00730C5C">
            <w:pPr>
              <w:pStyle w:val="BodyText"/>
            </w:pPr>
            <w:r w:rsidRPr="006C65ED">
              <w:t xml:space="preserve">{%tr if </w:t>
            </w:r>
            <w:r w:rsidR="00281C87">
              <w:t xml:space="preserve">not </w:t>
            </w:r>
            <w:r w:rsidR="00281C87" w:rsidRPr="00281C87">
              <w:t xml:space="preserve">already_divorced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6C94C725" w:rsidR="00E143DE" w:rsidRDefault="00E143DE" w:rsidP="00730C5C">
            <w:pPr>
              <w:pStyle w:val="Heading2"/>
              <w:outlineLvl w:val="1"/>
            </w:pPr>
            <w:r>
              <w:t xml:space="preserve">Step </w:t>
            </w:r>
            <w:fldSimple w:instr=" SEQ stepList  \* MERGEFORMAT  \* MERGEFORMAT ">
              <w:r w:rsidR="00C50DF9">
                <w:rPr>
                  <w:noProof/>
                </w:rPr>
                <w:t>2</w:t>
              </w:r>
            </w:fldSimple>
            <w:r>
              <w:t xml:space="preserve">: </w:t>
            </w:r>
            <w:r w:rsidR="00292280" w:rsidRPr="00292280">
              <w:t xml:space="preserve">Decide which court should hear </w:t>
            </w:r>
            <w:r w:rsidR="00292280" w:rsidRPr="00292280">
              <w:lastRenderedPageBreak/>
              <w:t>your case</w:t>
            </w:r>
          </w:p>
        </w:tc>
        <w:tc>
          <w:tcPr>
            <w:tcW w:w="7612" w:type="dxa"/>
            <w:tcMar>
              <w:top w:w="360" w:type="dxa"/>
              <w:left w:w="115" w:type="dxa"/>
              <w:right w:w="115" w:type="dxa"/>
            </w:tcMar>
          </w:tcPr>
          <w:p w14:paraId="6C89545F" w14:textId="77777777" w:rsidR="00292280" w:rsidRPr="00292280" w:rsidRDefault="00292280" w:rsidP="00292280">
            <w:pPr>
              <w:pStyle w:val="Heading3"/>
              <w:outlineLvl w:val="2"/>
            </w:pPr>
            <w:r w:rsidRPr="00292280">
              <w:lastRenderedPageBreak/>
              <w:t>Background</w:t>
            </w:r>
          </w:p>
          <w:p w14:paraId="6B76B267" w14:textId="77777777" w:rsidR="00292280" w:rsidRPr="00292280" w:rsidRDefault="00292280" w:rsidP="00F1453D">
            <w:pPr>
              <w:pStyle w:val="BodyText"/>
            </w:pPr>
            <w:r w:rsidRPr="00292280">
              <w:t xml:space="preserve">Only one state court can end a marriage.  If you and your spouse have an open case to end your marriage in another state, and you file a case in Alaska, one of the courts will close their case. </w:t>
            </w:r>
          </w:p>
          <w:p w14:paraId="43A6F6DB" w14:textId="77777777" w:rsidR="00292280" w:rsidRPr="00292280" w:rsidRDefault="00292280" w:rsidP="00F1453D">
            <w:pPr>
              <w:pStyle w:val="BodyText"/>
            </w:pPr>
            <w:r w:rsidRPr="00292280">
              <w:lastRenderedPageBreak/>
              <w:t>To decide  the correct state for your case, the courts will look at:</w:t>
            </w:r>
          </w:p>
          <w:p w14:paraId="7758F683" w14:textId="77777777" w:rsidR="00292280" w:rsidRPr="00292280" w:rsidRDefault="00292280" w:rsidP="00C26B27">
            <w:pPr>
              <w:pStyle w:val="BodyText"/>
              <w:numPr>
                <w:ilvl w:val="0"/>
                <w:numId w:val="12"/>
              </w:numPr>
              <w:ind w:left="405"/>
            </w:pPr>
            <w:r w:rsidRPr="00292280">
              <w:t>both spouses' "residency" and</w:t>
            </w:r>
          </w:p>
          <w:p w14:paraId="2AF60051" w14:textId="13D4E058" w:rsidR="00292280" w:rsidRPr="00292280" w:rsidRDefault="00292280" w:rsidP="00C26B27">
            <w:pPr>
              <w:pStyle w:val="BodyText"/>
              <w:numPr>
                <w:ilvl w:val="0"/>
                <w:numId w:val="12"/>
              </w:numPr>
              <w:ind w:left="405"/>
            </w:pPr>
            <w:r w:rsidRPr="00292280">
              <w:t>which court has the authority, called "jurisdiction</w:t>
            </w:r>
            <w:r w:rsidR="00C26B27">
              <w:t>"</w:t>
            </w:r>
            <w:r w:rsidRPr="00292280">
              <w:t>, to end the marriage.</w:t>
            </w:r>
          </w:p>
          <w:p w14:paraId="3A76FFAA" w14:textId="0871CA75" w:rsidR="00292280" w:rsidRPr="00292280" w:rsidRDefault="00292280" w:rsidP="00292280">
            <w:pPr>
              <w:pStyle w:val="Heading3"/>
              <w:outlineLvl w:val="2"/>
            </w:pPr>
            <w:r w:rsidRPr="00292280">
              <w:t>Check if there is residency and jurisdiction in Alaska</w:t>
            </w:r>
          </w:p>
          <w:p w14:paraId="023AE73E" w14:textId="4CE55DD6" w:rsidR="00292280" w:rsidRPr="00292280" w:rsidRDefault="00292280" w:rsidP="003C5423">
            <w:pPr>
              <w:pStyle w:val="BodyText"/>
            </w:pPr>
            <w:r w:rsidRPr="00292280">
              <w:t xml:space="preserve">There is a residency requirement in Alaska.  Generally, you meet the residency requirement for the court to end your marriage if </w:t>
            </w:r>
            <w:r w:rsidR="004112D4" w:rsidRPr="004112D4">
              <w:t xml:space="preserve">either </w:t>
            </w:r>
            <w:r w:rsidR="004112D4">
              <w:rPr>
                <w:color w:val="FF0000"/>
              </w:rPr>
              <w:t>{% if mil</w:t>
            </w:r>
            <w:r w:rsidR="00AE0E22">
              <w:rPr>
                <w:color w:val="FF0000"/>
              </w:rPr>
              <w:t>itary</w:t>
            </w:r>
            <w:r w:rsidR="004112D4">
              <w:rPr>
                <w:color w:val="FF0000"/>
              </w:rPr>
              <w:t xml:space="preserve"> %}</w:t>
            </w:r>
            <w:r w:rsidR="004112D4" w:rsidRPr="004112D4">
              <w:t>you or your spouse are serving in the military and are continuously stationed at a military base in Alaska for at least 30 days, or</w:t>
            </w:r>
            <w:r w:rsidR="004112D4" w:rsidRPr="004112D4">
              <w:rPr>
                <w:color w:val="FF0000"/>
              </w:rPr>
              <w:t>{% endif %}</w:t>
            </w:r>
            <w:r w:rsidRPr="00292280">
              <w:t xml:space="preserve"> you or your spouse are in Alaska and intend to stay as a resident.</w:t>
            </w:r>
          </w:p>
          <w:p w14:paraId="573ED153" w14:textId="0708FB5F" w:rsidR="00485599" w:rsidRPr="000D35A1" w:rsidRDefault="00485599" w:rsidP="003C5423">
            <w:pPr>
              <w:pStyle w:val="BodyText"/>
              <w:rPr>
                <w:color w:val="FFC000"/>
              </w:rPr>
            </w:pPr>
            <w:r w:rsidRPr="000D35A1">
              <w:rPr>
                <w:color w:val="FFC000"/>
              </w:rPr>
              <w:t>{% if kids %}</w:t>
            </w:r>
          </w:p>
          <w:p w14:paraId="0E2E6437" w14:textId="77777777" w:rsidR="00E4001A" w:rsidRDefault="00E4001A" w:rsidP="003C5423">
            <w:pPr>
              <w:pStyle w:val="BodyText"/>
            </w:pPr>
            <w:r>
              <w:t>To enter a parenting plan, a child support order, or divide marital property and debt, the court also needs authority called “jurisdiction.”</w:t>
            </w:r>
          </w:p>
          <w:p w14:paraId="24C73A98" w14:textId="297628C2" w:rsidR="00E4001A" w:rsidRDefault="00E4001A" w:rsidP="003C5423">
            <w:pPr>
              <w:pStyle w:val="BodyText"/>
            </w:pPr>
            <w:r>
              <w:t>Children: Generally, only the court in the state where the child has lived for the last 6 months has jurisdiction to make decisions, enter a parenting plan, or order child support.  This is called the child’s "home state."</w:t>
            </w:r>
          </w:p>
          <w:p w14:paraId="0A1F9DEE" w14:textId="35067451" w:rsidR="00E4001A" w:rsidRDefault="00E4001A" w:rsidP="003C5423">
            <w:pPr>
              <w:pStyle w:val="BodyText"/>
            </w:pPr>
            <w:r>
              <w:t>Spouses: Generally, the court has jurisdiction if a married couple lived in Alaska for at least 6 months in a row within the 6 years before filing for divorce.</w:t>
            </w:r>
          </w:p>
          <w:p w14:paraId="79FA7C96" w14:textId="77777777" w:rsidR="00E4001A" w:rsidRDefault="00E4001A" w:rsidP="003C5423">
            <w:pPr>
              <w:pStyle w:val="BodyText"/>
            </w:pPr>
            <w:r>
              <w:t>Jurisdiction and residency can be very complicated.  For example, if a baby is less than 6 months old and has moved between states, there may not be a “home state.”  This is one example of an exception when the Alaska court may be able to decide issues about a child that hasn’t lived here for 6 months.</w:t>
            </w:r>
          </w:p>
          <w:p w14:paraId="1D73C541" w14:textId="61B0EFCC" w:rsidR="00E4001A" w:rsidRDefault="00E4001A" w:rsidP="003C5423">
            <w:pPr>
              <w:pStyle w:val="BodyText"/>
            </w:pPr>
            <w:r>
              <w:t>Similarly,</w:t>
            </w:r>
          </w:p>
          <w:p w14:paraId="10F7783A" w14:textId="77777777" w:rsidR="003C5423" w:rsidRDefault="003C5423" w:rsidP="003C5423">
            <w:pPr>
              <w:pStyle w:val="BodyText"/>
            </w:pPr>
            <w:r w:rsidRPr="000D35A1">
              <w:rPr>
                <w:color w:val="FFC000"/>
              </w:rPr>
              <w:t xml:space="preserve">{% </w:t>
            </w:r>
            <w:r>
              <w:rPr>
                <w:color w:val="FFC000"/>
              </w:rPr>
              <w:t>else</w:t>
            </w:r>
            <w:r w:rsidRPr="000D35A1">
              <w:rPr>
                <w:color w:val="FFC000"/>
              </w:rPr>
              <w:t xml:space="preserve"> %}</w:t>
            </w:r>
          </w:p>
          <w:p w14:paraId="133A4ACE" w14:textId="77777777" w:rsidR="003C5423" w:rsidRPr="00292280" w:rsidRDefault="003C5423" w:rsidP="003C5423">
            <w:pPr>
              <w:pStyle w:val="BodyText"/>
            </w:pPr>
            <w:r w:rsidRPr="00292280">
              <w:t>To divide marital property and debt, the court also needs authority called “jurisdiction.” Generally, the court has jurisdiction if a married couple lived in Alaska for at least 6 months in a row within the 6 years before filing for divorce.</w:t>
            </w:r>
          </w:p>
          <w:p w14:paraId="3E546B19" w14:textId="77777777" w:rsidR="003C5423" w:rsidRDefault="003C5423" w:rsidP="003C5423">
            <w:pPr>
              <w:pStyle w:val="BodyText"/>
            </w:pPr>
            <w:r w:rsidRPr="00292280">
              <w:t>Jurisdiction and residency can be very complicated. For example,</w:t>
            </w:r>
          </w:p>
          <w:p w14:paraId="23126901" w14:textId="78A5ADC9" w:rsidR="003C5423" w:rsidRDefault="003C5423" w:rsidP="003C5423">
            <w:pPr>
              <w:pStyle w:val="BodyText"/>
            </w:pPr>
            <w:r w:rsidRPr="000D35A1">
              <w:rPr>
                <w:color w:val="FFC000"/>
              </w:rPr>
              <w:t xml:space="preserve">{% </w:t>
            </w:r>
            <w:r>
              <w:rPr>
                <w:color w:val="FFC000"/>
              </w:rPr>
              <w:t>endif</w:t>
            </w:r>
            <w:r w:rsidRPr="000D35A1">
              <w:rPr>
                <w:color w:val="FFC000"/>
              </w:rPr>
              <w:t xml:space="preserve"> %}</w:t>
            </w:r>
          </w:p>
          <w:p w14:paraId="48F3546B" w14:textId="2E8420B2" w:rsidR="00292280" w:rsidRPr="00292280" w:rsidRDefault="00292280" w:rsidP="003C5423">
            <w:pPr>
              <w:pStyle w:val="BodyText"/>
            </w:pPr>
            <w:r w:rsidRPr="00292280">
              <w:t xml:space="preserve"> if you have property such as a home outside Alaska, the court may </w:t>
            </w:r>
            <w:r w:rsidRPr="00292280">
              <w:lastRenderedPageBreak/>
              <w:t>not have the authority to enforce any orders about that property if problems arise after the final order.</w:t>
            </w:r>
          </w:p>
          <w:p w14:paraId="39FA7206" w14:textId="4D7D3FEE" w:rsidR="00292280" w:rsidRPr="00292280" w:rsidRDefault="00292280" w:rsidP="003C5423">
            <w:pPr>
              <w:pStyle w:val="BodyText"/>
            </w:pPr>
            <w:r w:rsidRPr="00292280">
              <w:t>If the Alaska court has residency and jurisdiction, you can start your case in Alaska, but only one state court can end your marriage.  If you and your spouse disagree about which state, the courts will decide which case to close after hearing both side's arguments.  The decision generally depends on each state's residency and jurisdiction laws.</w:t>
            </w:r>
          </w:p>
          <w:p w14:paraId="74960542" w14:textId="0DC5AD7C" w:rsidR="00292280" w:rsidRPr="00292280" w:rsidRDefault="00292280" w:rsidP="00292280">
            <w:pPr>
              <w:pStyle w:val="Heading3"/>
              <w:outlineLvl w:val="2"/>
            </w:pPr>
            <w:del w:id="12" w:author="Caroline Robinson" w:date="2023-01-17T13:05:00Z">
              <w:r w:rsidRPr="00292280" w:rsidDel="00F1453D">
                <w:delText>If you want t</w:delText>
              </w:r>
            </w:del>
            <w:ins w:id="13" w:author="Caroline Robinson" w:date="2023-01-17T13:05:00Z">
              <w:r w:rsidR="00F1453D">
                <w:t>T</w:t>
              </w:r>
            </w:ins>
            <w:r w:rsidRPr="00292280">
              <w:t xml:space="preserve">o start a case in Alaska: file a complaint in Alaska and ask the </w:t>
            </w:r>
            <w:del w:id="14" w:author="Caroline Robinson" w:date="2023-01-17T13:05:00Z">
              <w:r w:rsidRPr="00292280" w:rsidDel="004F2D84">
                <w:delText xml:space="preserve">other state </w:delText>
              </w:r>
            </w:del>
            <w:r w:rsidRPr="00292280">
              <w:t>court</w:t>
            </w:r>
            <w:ins w:id="15" w:author="Caroline Robinson" w:date="2023-01-17T13:05:00Z">
              <w:r w:rsidR="004F2D84">
                <w:t xml:space="preserve"> in the other state</w:t>
              </w:r>
            </w:ins>
            <w:r w:rsidRPr="00292280">
              <w:t xml:space="preserve"> to close its case</w:t>
            </w:r>
          </w:p>
          <w:p w14:paraId="3A54BBC6" w14:textId="4A068B9B"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Fill out and file a complaint</w:t>
            </w:r>
          </w:p>
          <w:p w14:paraId="5FB46C13"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Fill out and file a Complaint form and tell the court what you want to happen in the divorce.</w:t>
            </w:r>
          </w:p>
          <w:p w14:paraId="27A30A3E"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If you need information about filling out and filing a Complaint, return to the Guided Assist page and start over.  If you want to save this Action Plan, be sure to download, save, or print it.  </w:t>
            </w:r>
          </w:p>
          <w:p w14:paraId="34CCB13C" w14:textId="27ED5EEC"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Ask the other state to close its case</w:t>
            </w:r>
          </w:p>
          <w:p w14:paraId="2BB813EE" w14:textId="68AF599F"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You will have to ask the </w:t>
            </w:r>
            <w:del w:id="16" w:author="Caroline Robinson" w:date="2023-01-17T13:06:00Z">
              <w:r w:rsidRPr="00292280" w:rsidDel="004F2D84">
                <w:rPr>
                  <w:rFonts w:ascii="Arial" w:hAnsi="Arial" w:cs="Arial"/>
                  <w:color w:val="auto"/>
                  <w:spacing w:val="0"/>
                  <w:sz w:val="22"/>
                  <w:szCs w:val="22"/>
                </w:rPr>
                <w:delText xml:space="preserve">other state </w:delText>
              </w:r>
            </w:del>
            <w:r w:rsidRPr="00292280">
              <w:rPr>
                <w:rFonts w:ascii="Arial" w:hAnsi="Arial" w:cs="Arial"/>
                <w:color w:val="auto"/>
                <w:spacing w:val="0"/>
                <w:sz w:val="22"/>
                <w:szCs w:val="22"/>
              </w:rPr>
              <w:t xml:space="preserve">court </w:t>
            </w:r>
            <w:ins w:id="17" w:author="Caroline Robinson" w:date="2023-01-17T13:06:00Z">
              <w:r w:rsidR="004F2D84">
                <w:rPr>
                  <w:rFonts w:ascii="Arial" w:hAnsi="Arial" w:cs="Arial"/>
                  <w:color w:val="auto"/>
                  <w:spacing w:val="0"/>
                  <w:sz w:val="22"/>
                  <w:szCs w:val="22"/>
                </w:rPr>
                <w:t xml:space="preserve">in the other </w:t>
              </w:r>
              <w:proofErr w:type="spellStart"/>
              <w:r w:rsidR="004F2D84">
                <w:rPr>
                  <w:rFonts w:ascii="Arial" w:hAnsi="Arial" w:cs="Arial"/>
                  <w:color w:val="auto"/>
                  <w:spacing w:val="0"/>
                  <w:sz w:val="22"/>
                  <w:szCs w:val="22"/>
                </w:rPr>
                <w:t>s</w:t>
              </w:r>
            </w:ins>
            <w:r w:rsidR="00C26B27">
              <w:rPr>
                <w:rFonts w:ascii="Arial" w:hAnsi="Arial" w:cs="Arial"/>
                <w:color w:val="auto"/>
                <w:spacing w:val="0"/>
                <w:sz w:val="22"/>
                <w:szCs w:val="22"/>
              </w:rPr>
              <w:t>t</w:t>
            </w:r>
            <w:ins w:id="18" w:author="Caroline Robinson" w:date="2023-01-17T13:06:00Z">
              <w:r w:rsidR="004F2D84">
                <w:rPr>
                  <w:rFonts w:ascii="Arial" w:hAnsi="Arial" w:cs="Arial"/>
                  <w:color w:val="auto"/>
                  <w:spacing w:val="0"/>
                  <w:sz w:val="22"/>
                  <w:szCs w:val="22"/>
                </w:rPr>
                <w:t>ate</w:t>
              </w:r>
            </w:ins>
            <w:r w:rsidRPr="00292280">
              <w:rPr>
                <w:rFonts w:ascii="Arial" w:hAnsi="Arial" w:cs="Arial"/>
                <w:color w:val="auto"/>
                <w:spacing w:val="0"/>
                <w:sz w:val="22"/>
                <w:szCs w:val="22"/>
              </w:rPr>
              <w:t>to</w:t>
            </w:r>
            <w:proofErr w:type="spellEnd"/>
            <w:r w:rsidRPr="00292280">
              <w:rPr>
                <w:rFonts w:ascii="Arial" w:hAnsi="Arial" w:cs="Arial"/>
                <w:color w:val="auto"/>
                <w:spacing w:val="0"/>
                <w:sz w:val="22"/>
                <w:szCs w:val="22"/>
              </w:rPr>
              <w:t xml:space="preserve"> close its case.  Talk to a lawyer in the other state or search the </w:t>
            </w:r>
            <w:del w:id="19" w:author="Caroline Robinson" w:date="2023-01-17T13:06:00Z">
              <w:r w:rsidRPr="00292280" w:rsidDel="004F2D84">
                <w:rPr>
                  <w:rFonts w:ascii="Arial" w:hAnsi="Arial" w:cs="Arial"/>
                  <w:color w:val="auto"/>
                  <w:spacing w:val="0"/>
                  <w:sz w:val="22"/>
                  <w:szCs w:val="22"/>
                </w:rPr>
                <w:delText xml:space="preserve">internet </w:delText>
              </w:r>
            </w:del>
            <w:ins w:id="20" w:author="Caroline Robinson" w:date="2023-01-17T13:06:00Z">
              <w:r w:rsidR="004F2D84">
                <w:rPr>
                  <w:rFonts w:ascii="Arial" w:hAnsi="Arial" w:cs="Arial"/>
                  <w:color w:val="auto"/>
                  <w:spacing w:val="0"/>
                  <w:sz w:val="22"/>
                  <w:szCs w:val="22"/>
                </w:rPr>
                <w:t>I</w:t>
              </w:r>
              <w:r w:rsidR="004F2D84" w:rsidRPr="00292280">
                <w:rPr>
                  <w:rFonts w:ascii="Arial" w:hAnsi="Arial" w:cs="Arial"/>
                  <w:color w:val="auto"/>
                  <w:spacing w:val="0"/>
                  <w:sz w:val="22"/>
                  <w:szCs w:val="22"/>
                </w:rPr>
                <w:t xml:space="preserve">nternet </w:t>
              </w:r>
            </w:ins>
            <w:r w:rsidRPr="00292280">
              <w:rPr>
                <w:rFonts w:ascii="Arial" w:hAnsi="Arial" w:cs="Arial"/>
                <w:color w:val="auto"/>
                <w:spacing w:val="0"/>
                <w:sz w:val="22"/>
                <w:szCs w:val="22"/>
              </w:rPr>
              <w:t>to learn about that state's self-help resources and forms.</w:t>
            </w:r>
          </w:p>
          <w:p w14:paraId="11BC6A3D" w14:textId="749E5F23" w:rsidR="00292280" w:rsidRPr="00292280" w:rsidRDefault="00292280" w:rsidP="00292280">
            <w:pPr>
              <w:pStyle w:val="Heading3"/>
              <w:outlineLvl w:val="2"/>
            </w:pPr>
            <w:r w:rsidRPr="00292280">
              <w:t>What to expect if you start a case in Alaska</w:t>
            </w:r>
          </w:p>
          <w:p w14:paraId="04446D92"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Every case is different, but sometimes it is clear only one of the courts has jurisdiction over the case.  When this happens, one state court may close its case.</w:t>
            </w:r>
          </w:p>
          <w:p w14:paraId="502C317C"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If it is not clear, the Alaska court will often hold a hearing and call the other court to talk about which case will move forward. </w:t>
            </w:r>
          </w:p>
          <w:p w14:paraId="4A734BC5"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It is important to pay attention to what is happening in both cases until you know which state will decide the case.</w:t>
            </w:r>
          </w:p>
          <w:p w14:paraId="4D31D9ED" w14:textId="58C81072"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Jurisdiction can be very complicated.  Talking to a lawyer can help you decide which is the best state for your case.</w:t>
            </w:r>
          </w:p>
          <w:p w14:paraId="5728AD47" w14:textId="77777777" w:rsidR="00E143DE" w:rsidRDefault="00E143DE" w:rsidP="00730C5C">
            <w:pPr>
              <w:pStyle w:val="Heading3"/>
              <w:outlineLvl w:val="2"/>
            </w:pPr>
            <w:r>
              <w:t>Links in this step</w:t>
            </w:r>
          </w:p>
          <w:p w14:paraId="163C17D1" w14:textId="788F4D56" w:rsidR="00E143DE" w:rsidRDefault="00784B49" w:rsidP="00730C5C">
            <w:pPr>
              <w:pStyle w:val="BodyText"/>
            </w:pPr>
            <w:hyperlink r:id="rId8" w:history="1">
              <w:r w:rsidR="00E143DE" w:rsidRPr="00865187">
                <w:rPr>
                  <w:rStyle w:val="Hyperlink"/>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2C96CCF0" w:rsidR="00E143DE" w:rsidRDefault="00784B49" w:rsidP="00730C5C">
            <w:pPr>
              <w:pStyle w:val="BodyText"/>
            </w:pPr>
            <w:hyperlink r:id="rId9" w:history="1">
              <w:proofErr w:type="spellStart"/>
              <w:r w:rsidR="00E143DE" w:rsidRPr="00865187">
                <w:rPr>
                  <w:rStyle w:val="Hyperlink"/>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1CF24FF9" w14:textId="77777777" w:rsidTr="00290471">
        <w:trPr>
          <w:jc w:val="center"/>
        </w:trPr>
        <w:tc>
          <w:tcPr>
            <w:tcW w:w="2628" w:type="dxa"/>
            <w:tcMar>
              <w:top w:w="360" w:type="dxa"/>
              <w:left w:w="115" w:type="dxa"/>
              <w:right w:w="115" w:type="dxa"/>
            </w:tcMar>
          </w:tcPr>
          <w:p w14:paraId="779CA8FA" w14:textId="400BE309" w:rsidR="004F3519" w:rsidRPr="00F65ED1" w:rsidRDefault="004F3519" w:rsidP="00045941">
            <w:pPr>
              <w:pStyle w:val="Heading2"/>
              <w:outlineLvl w:val="1"/>
            </w:pPr>
            <w:r>
              <w:lastRenderedPageBreak/>
              <w:t xml:space="preserve">Step </w:t>
            </w:r>
            <w:fldSimple w:instr=" SEQ stepList \* MERGEFORMAT ">
              <w:r w:rsidR="00C50DF9">
                <w:rPr>
                  <w:noProof/>
                </w:rPr>
                <w:t>3</w:t>
              </w:r>
            </w:fldSimple>
            <w:r>
              <w:t xml:space="preserve">: </w:t>
            </w:r>
            <w:r w:rsidR="000C0FD5" w:rsidRPr="000C0FD5">
              <w:t>Decide if Alaska is the Right State for Your Case</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2D652DEC" w14:textId="69AB29F1" w:rsidR="006B215F" w:rsidRDefault="006B215F" w:rsidP="006B215F">
            <w:pPr>
              <w:pStyle w:val="Heading3"/>
              <w:outlineLvl w:val="2"/>
            </w:pPr>
            <w:r>
              <w:t>Residency and jurisdiction</w:t>
            </w:r>
          </w:p>
          <w:p w14:paraId="27DF95FA" w14:textId="71EB1FB5" w:rsidR="006B215F" w:rsidRPr="00292280" w:rsidRDefault="006B215F" w:rsidP="006B215F">
            <w:pPr>
              <w:pStyle w:val="BodyText"/>
            </w:pPr>
            <w:r w:rsidRPr="00292280">
              <w:t xml:space="preserve">There is a residency requirement in Alaska.  Generally, you meet the residency requirement for the court to end your marriage if </w:t>
            </w:r>
            <w:r w:rsidRPr="004112D4">
              <w:t xml:space="preserve">either </w:t>
            </w:r>
            <w:r>
              <w:rPr>
                <w:color w:val="FF0000"/>
              </w:rPr>
              <w:t>{% if mil</w:t>
            </w:r>
            <w:r w:rsidR="00AE0E22">
              <w:rPr>
                <w:color w:val="FF0000"/>
              </w:rPr>
              <w:t>itary</w:t>
            </w:r>
            <w:r>
              <w:rPr>
                <w:color w:val="FF0000"/>
              </w:rPr>
              <w:t xml:space="preserve"> %}</w:t>
            </w:r>
            <w:r w:rsidRPr="004112D4">
              <w:t>you or your spouse are serving in the military and are continuously stationed at a military base in Alaska for at least 30 days, or</w:t>
            </w:r>
            <w:r w:rsidRPr="004112D4">
              <w:rPr>
                <w:color w:val="FF0000"/>
              </w:rPr>
              <w:t>{% endif %}</w:t>
            </w:r>
            <w:r w:rsidRPr="00292280">
              <w:t xml:space="preserve"> you or your spouse are in Alaska and intend to stay as a resident.</w:t>
            </w:r>
          </w:p>
          <w:p w14:paraId="478971CF" w14:textId="77777777" w:rsidR="006B215F" w:rsidRPr="000D35A1" w:rsidRDefault="006B215F" w:rsidP="006B215F">
            <w:pPr>
              <w:pStyle w:val="BodyText"/>
              <w:rPr>
                <w:color w:val="FFC000"/>
              </w:rPr>
            </w:pPr>
            <w:r w:rsidRPr="000D35A1">
              <w:rPr>
                <w:color w:val="FFC000"/>
              </w:rPr>
              <w:t>{% if kids %}</w:t>
            </w:r>
          </w:p>
          <w:p w14:paraId="7EDFF1CE" w14:textId="77777777" w:rsidR="006B215F" w:rsidRDefault="006B215F" w:rsidP="006B215F">
            <w:pPr>
              <w:pStyle w:val="BodyText"/>
            </w:pPr>
            <w:r>
              <w:t>To enter a parenting plan, a child support order, or divide marital property and debt, the court also needs authority called “jurisdiction.”</w:t>
            </w:r>
          </w:p>
          <w:p w14:paraId="704C6358" w14:textId="77777777" w:rsidR="006B215F" w:rsidRDefault="006B215F" w:rsidP="006B215F">
            <w:pPr>
              <w:pStyle w:val="BodyText"/>
            </w:pPr>
            <w:r>
              <w:t>Children: Generally, only the court in the state where the child has lived for the last 6 months has jurisdiction to make decisions, enter a parenting plan, or order child support.  This is called the child’s "home state."</w:t>
            </w:r>
          </w:p>
          <w:p w14:paraId="3D8C1C62" w14:textId="77777777" w:rsidR="006B215F" w:rsidRDefault="006B215F" w:rsidP="006B215F">
            <w:pPr>
              <w:pStyle w:val="BodyText"/>
            </w:pPr>
            <w:r>
              <w:t>Spouses: Generally, the court has jurisdiction if a married couple lived in Alaska for at least 6 months in a row within the 6 years before filing for divorce.</w:t>
            </w:r>
          </w:p>
          <w:p w14:paraId="4329A75B" w14:textId="77777777" w:rsidR="006B215F" w:rsidRDefault="006B215F" w:rsidP="006B215F">
            <w:pPr>
              <w:pStyle w:val="BodyText"/>
            </w:pPr>
            <w:r>
              <w:t>Jurisdiction and residency can be very complicated.  For example, if a baby is less than 6 months old and has moved between states, there may not be a “home state.”  This is one example of an exception when the Alaska court may be able to decide issues about a child that hasn’t lived here for 6 months.</w:t>
            </w:r>
          </w:p>
          <w:p w14:paraId="30061A0A" w14:textId="77777777" w:rsidR="006B215F" w:rsidRDefault="006B215F" w:rsidP="006B215F">
            <w:pPr>
              <w:pStyle w:val="BodyText"/>
            </w:pPr>
            <w:r>
              <w:t>Similarly,</w:t>
            </w:r>
          </w:p>
          <w:p w14:paraId="7521AC26" w14:textId="77777777" w:rsidR="006B215F" w:rsidRDefault="006B215F" w:rsidP="006B215F">
            <w:pPr>
              <w:pStyle w:val="BodyText"/>
            </w:pPr>
            <w:r w:rsidRPr="000D35A1">
              <w:rPr>
                <w:color w:val="FFC000"/>
              </w:rPr>
              <w:t xml:space="preserve">{% </w:t>
            </w:r>
            <w:r>
              <w:rPr>
                <w:color w:val="FFC000"/>
              </w:rPr>
              <w:t>else</w:t>
            </w:r>
            <w:r w:rsidRPr="000D35A1">
              <w:rPr>
                <w:color w:val="FFC000"/>
              </w:rPr>
              <w:t xml:space="preserve"> %}</w:t>
            </w:r>
          </w:p>
          <w:p w14:paraId="27D628B0" w14:textId="77777777" w:rsidR="006B215F" w:rsidRPr="00292280" w:rsidRDefault="006B215F" w:rsidP="006B215F">
            <w:pPr>
              <w:pStyle w:val="BodyText"/>
            </w:pPr>
            <w:r w:rsidRPr="00292280">
              <w:t>To divide marital property and debt, the court also needs authority called “jurisdiction.” Generally, the court has jurisdiction if a married couple lived in Alaska for at least 6 months in a row within the 6 years before filing for divorce.</w:t>
            </w:r>
          </w:p>
          <w:p w14:paraId="5DE3BD94" w14:textId="77777777" w:rsidR="006B215F" w:rsidRDefault="006B215F" w:rsidP="006B215F">
            <w:pPr>
              <w:pStyle w:val="BodyText"/>
            </w:pPr>
            <w:r w:rsidRPr="00292280">
              <w:t>Jurisdiction and residency can be very complicated. For example,</w:t>
            </w:r>
          </w:p>
          <w:p w14:paraId="04ECC836" w14:textId="77777777" w:rsidR="006B215F" w:rsidRDefault="006B215F" w:rsidP="006B215F">
            <w:pPr>
              <w:pStyle w:val="BodyText"/>
            </w:pPr>
            <w:r w:rsidRPr="000D35A1">
              <w:rPr>
                <w:color w:val="FFC000"/>
              </w:rPr>
              <w:t xml:space="preserve">{% </w:t>
            </w:r>
            <w:r>
              <w:rPr>
                <w:color w:val="FFC000"/>
              </w:rPr>
              <w:t>endif</w:t>
            </w:r>
            <w:r w:rsidRPr="000D35A1">
              <w:rPr>
                <w:color w:val="FFC000"/>
              </w:rPr>
              <w:t xml:space="preserve"> %}</w:t>
            </w:r>
          </w:p>
          <w:p w14:paraId="0AC9733F" w14:textId="6D56F121" w:rsidR="006B215F" w:rsidRDefault="006B215F" w:rsidP="006B215F">
            <w:pPr>
              <w:pStyle w:val="BodyText"/>
            </w:pPr>
            <w:r w:rsidRPr="00292280">
              <w:t xml:space="preserve"> if you have property such as a home outside Alaska, the court may not have the authority to enforce any orders about that property if problems arise after the final order.</w:t>
            </w:r>
          </w:p>
          <w:p w14:paraId="3B6D7680" w14:textId="1F90B225" w:rsidR="006B215F" w:rsidRPr="00292280" w:rsidRDefault="006B215F" w:rsidP="006B215F">
            <w:pPr>
              <w:pStyle w:val="BodyText"/>
            </w:pPr>
            <w:r w:rsidRPr="006B215F">
              <w:t xml:space="preserve">If your spouse has never been to Alaska or no longer lives in Alaska, it is possible he or she will ask the court to dismiss the case.  If the court finds it does not have jurisdiction, it might dismiss your case.  If you </w:t>
            </w:r>
            <w:r w:rsidRPr="006B215F">
              <w:lastRenderedPageBreak/>
              <w:t>have any questions about whether Alaska is the right place for your case, you may want to talk to a lawyer. Review the options below to get more information or help.</w:t>
            </w:r>
          </w:p>
          <w:p w14:paraId="542EA810" w14:textId="7991A383" w:rsidR="00E96E02" w:rsidRPr="00823ADF" w:rsidRDefault="004F3519" w:rsidP="004F2D84">
            <w:pPr>
              <w:pStyle w:val="Heading3"/>
              <w:outlineLvl w:val="2"/>
            </w:pPr>
            <w:r>
              <w:t>Links in this step</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7DEFB5E" w:rsidR="00E143DE" w:rsidRPr="0072117F" w:rsidRDefault="00E143DE" w:rsidP="00730C5C">
            <w:pPr>
              <w:pStyle w:val="BodyText"/>
            </w:pPr>
            <w:r w:rsidRPr="00CF3487">
              <w:rPr>
                <w:color w:val="FF0000"/>
              </w:rPr>
              <w:t xml:space="preserve">{%tr if </w:t>
            </w:r>
            <w:proofErr w:type="spellStart"/>
            <w:r w:rsidR="00281C87">
              <w:rPr>
                <w:color w:val="FF0000"/>
              </w:rPr>
              <w:t>missing_spouse</w:t>
            </w:r>
            <w:proofErr w:type="spellEnd"/>
            <w:r w:rsidRPr="00CF3487">
              <w:rPr>
                <w:color w:val="FF0000"/>
              </w:rPr>
              <w:t xml:space="preserve"> %}</w:t>
            </w:r>
          </w:p>
        </w:tc>
        <w:tc>
          <w:tcPr>
            <w:tcW w:w="7612" w:type="dxa"/>
            <w:tcMar>
              <w:top w:w="360"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730C5C">
        <w:trPr>
          <w:jc w:val="center"/>
        </w:trPr>
        <w:tc>
          <w:tcPr>
            <w:tcW w:w="2628" w:type="dxa"/>
            <w:tcMar>
              <w:top w:w="360" w:type="dxa"/>
              <w:left w:w="115" w:type="dxa"/>
              <w:right w:w="115" w:type="dxa"/>
            </w:tcMar>
          </w:tcPr>
          <w:p w14:paraId="718690A0" w14:textId="790256F8" w:rsidR="00E143DE" w:rsidRDefault="00E143DE" w:rsidP="00730C5C">
            <w:pPr>
              <w:pStyle w:val="Heading2"/>
              <w:outlineLvl w:val="1"/>
            </w:pPr>
            <w:r>
              <w:t xml:space="preserve">Step </w:t>
            </w:r>
            <w:fldSimple w:instr=" SEQ stepList \* MERGEFORMAT ">
              <w:r w:rsidR="00C50DF9">
                <w:rPr>
                  <w:noProof/>
                </w:rPr>
                <w:t>4</w:t>
              </w:r>
            </w:fldSimple>
            <w:r>
              <w:rPr>
                <w:noProof/>
              </w:rPr>
              <w:t>:</w:t>
            </w:r>
            <w:r>
              <w:t xml:space="preserve"> </w:t>
            </w:r>
            <w:r w:rsidR="006F1DE6" w:rsidRPr="006F1DE6">
              <w:rPr>
                <w:noProof/>
              </w:rPr>
              <w:t>Learn about starting a case when you do</w:t>
            </w:r>
            <w:r w:rsidR="00C26B27">
              <w:rPr>
                <w:noProof/>
              </w:rPr>
              <w:t xml:space="preserve"> </w:t>
            </w:r>
            <w:r w:rsidR="006F1DE6" w:rsidRPr="006F1DE6">
              <w:rPr>
                <w:noProof/>
              </w:rPr>
              <w:t>n</w:t>
            </w:r>
            <w:r w:rsidR="00C26B27">
              <w:rPr>
                <w:noProof/>
              </w:rPr>
              <w:t>o</w:t>
            </w:r>
            <w:r w:rsidR="006F1DE6" w:rsidRPr="006F1DE6">
              <w:rPr>
                <w:noProof/>
              </w:rPr>
              <w:t>t know where your spouse is</w:t>
            </w:r>
          </w:p>
        </w:tc>
        <w:tc>
          <w:tcPr>
            <w:tcW w:w="7612" w:type="dxa"/>
            <w:tcMar>
              <w:top w:w="360" w:type="dxa"/>
              <w:left w:w="115" w:type="dxa"/>
              <w:right w:w="115" w:type="dxa"/>
            </w:tcMar>
          </w:tcPr>
          <w:p w14:paraId="1FE31023" w14:textId="4F2BE4D6" w:rsidR="006F1DE6" w:rsidRDefault="006F1DE6" w:rsidP="006F1DE6">
            <w:pPr>
              <w:pStyle w:val="BodyText"/>
            </w:pPr>
            <w:r>
              <w:t>Usually when you start a case you must give your spouse every form you file with the court.  This is called “service.” If you do not know where your spouse is, you can ask the court to let you use “alternate service,” which is described below.</w:t>
            </w:r>
          </w:p>
          <w:p w14:paraId="39A7A06D" w14:textId="4EF40016" w:rsidR="006F1DE6" w:rsidRDefault="006F1DE6" w:rsidP="006F1DE6">
            <w:pPr>
              <w:pStyle w:val="Heading3"/>
              <w:outlineLvl w:val="2"/>
            </w:pPr>
            <w:r>
              <w:t>After you start your case by filing a complaint  and other documents, and cannot serve your spouse, ask the court to let you use alternate service</w:t>
            </w:r>
          </w:p>
          <w:p w14:paraId="6EC24AB7" w14:textId="2BB5A8E9" w:rsidR="006F1DE6" w:rsidRPr="006F1DE6" w:rsidRDefault="006F1DE6" w:rsidP="00DE6018">
            <w:pPr>
              <w:pStyle w:val="ListParagraph"/>
            </w:pPr>
            <w:r w:rsidRPr="006F1DE6">
              <w:t xml:space="preserve">Read: </w:t>
            </w:r>
            <w:hyperlink r:id="rId10" w:history="1">
              <w:r w:rsidRPr="006F1DE6">
                <w:rPr>
                  <w:rStyle w:val="Hyperlink"/>
                </w:rPr>
                <w:t>Tips on Locating People</w:t>
              </w:r>
            </w:hyperlink>
          </w:p>
          <w:p w14:paraId="2EB93582" w14:textId="731DCF67" w:rsidR="006F1DE6" w:rsidRPr="006F1DE6" w:rsidRDefault="006F1DE6" w:rsidP="00DE6018">
            <w:pPr>
              <w:pStyle w:val="ListParagraph"/>
            </w:pPr>
            <w:r w:rsidRPr="006F1DE6">
              <w:t xml:space="preserve">Review and fill out the Request to Serve Defendant by Posting or Alternative Service, and Affidavit of Diligent Inquiry, </w:t>
            </w:r>
            <w:hyperlink r:id="rId11" w:history="1">
              <w:r w:rsidRPr="006F1DE6">
                <w:rPr>
                  <w:rStyle w:val="Hyperlink"/>
                </w:rPr>
                <w:t>CIV-145</w:t>
              </w:r>
            </w:hyperlink>
            <w:r w:rsidRPr="006F1DE6">
              <w:t xml:space="preserve"> (this form tells you the things you must do to try to find your spouse before asking for alternate service).</w:t>
            </w:r>
          </w:p>
          <w:p w14:paraId="12468CC7" w14:textId="2DF1B2DB" w:rsidR="006F1DE6" w:rsidRPr="006F1DE6" w:rsidRDefault="006F1DE6" w:rsidP="00DE6018">
            <w:pPr>
              <w:pStyle w:val="ListParagraph"/>
            </w:pPr>
            <w:r w:rsidRPr="006F1DE6">
              <w:t>Make 1 copy of the form and any attachments.</w:t>
            </w:r>
          </w:p>
          <w:p w14:paraId="2D9EA2C8" w14:textId="555B5C59" w:rsidR="006F1DE6" w:rsidRPr="006F1DE6" w:rsidRDefault="006F1DE6" w:rsidP="00DE6018">
            <w:pPr>
              <w:pStyle w:val="ListParagraph"/>
            </w:pPr>
            <w:r w:rsidRPr="006F1DE6">
              <w:t>File the original documents at your local court. Keep one copy for your records.</w:t>
            </w:r>
          </w:p>
          <w:p w14:paraId="39D798CA" w14:textId="77777777" w:rsidR="006F1DE6" w:rsidRDefault="006F1DE6" w:rsidP="006F1DE6">
            <w:pPr>
              <w:pStyle w:val="Heading3"/>
              <w:outlineLvl w:val="2"/>
            </w:pPr>
            <w:r>
              <w:t>Final Steps</w:t>
            </w:r>
          </w:p>
          <w:p w14:paraId="1F0D57D3" w14:textId="0F1C9EBD" w:rsidR="006F1DE6" w:rsidRPr="00DE6018" w:rsidRDefault="006F1DE6" w:rsidP="00DE6018">
            <w:pPr>
              <w:pStyle w:val="ListParagraph"/>
              <w:ind w:left="402"/>
            </w:pPr>
            <w:r w:rsidRPr="00DE6018">
              <w:t>Now you wait. The clerk will sign the Notice to Absent Spouse if the court finds you did enough to try to serve your spouse. The court will then post the notice on the Alaska Court System's legal notice website for 4 weeks in a row.</w:t>
            </w:r>
          </w:p>
          <w:p w14:paraId="5DEEF658" w14:textId="47E1484F" w:rsidR="006F1DE6" w:rsidRPr="00DE6018" w:rsidRDefault="006F1DE6" w:rsidP="00DE6018">
            <w:pPr>
              <w:pStyle w:val="ListParagraph"/>
              <w:ind w:left="402"/>
            </w:pPr>
            <w:r w:rsidRPr="00DE6018">
              <w:t xml:space="preserve">Before the last week of posting, you must send a copy of the Notice and the Complaint by regular first class mail and registered or certified mail to your spouse at your spouse's last known residence or workplace. However, if you have already tried to serve </w:t>
            </w:r>
            <w:r w:rsidR="00E52A30" w:rsidRPr="00DE6018">
              <w:t>your</w:t>
            </w:r>
            <w:r w:rsidRPr="00DE6018">
              <w:t xml:space="preserve"> spouse by certified mail, then before the last week of </w:t>
            </w:r>
            <w:r w:rsidRPr="00DE6018">
              <w:lastRenderedPageBreak/>
              <w:t>posting, just send by regular first class mail.  File:</w:t>
            </w:r>
          </w:p>
          <w:p w14:paraId="336D6CC1" w14:textId="016FC80C" w:rsidR="006F1DE6" w:rsidRPr="00DE6018" w:rsidRDefault="006F1DE6" w:rsidP="00DE6018">
            <w:pPr>
              <w:pStyle w:val="ListParagraph"/>
              <w:numPr>
                <w:ilvl w:val="1"/>
                <w:numId w:val="3"/>
              </w:numPr>
              <w:ind w:left="762"/>
            </w:pPr>
            <w:r w:rsidRPr="00DE6018">
              <w:t xml:space="preserve">Affidavit, SHC-1625 </w:t>
            </w:r>
            <w:hyperlink r:id="rId12" w:history="1">
              <w:r w:rsidRPr="00DE6018">
                <w:rPr>
                  <w:rStyle w:val="Hyperlink"/>
                  <w:color w:val="202529"/>
                  <w:u w:val="none"/>
                </w:rPr>
                <w:t>Word</w:t>
              </w:r>
            </w:hyperlink>
            <w:r w:rsidRPr="00DE6018">
              <w:t xml:space="preserve"> | </w:t>
            </w:r>
            <w:hyperlink r:id="rId13" w:history="1">
              <w:r w:rsidRPr="00DE6018">
                <w:rPr>
                  <w:rStyle w:val="Hyperlink"/>
                  <w:color w:val="202529"/>
                  <w:u w:val="none"/>
                </w:rPr>
                <w:t>PDF</w:t>
              </w:r>
            </w:hyperlink>
            <w:r w:rsidRPr="00DE6018">
              <w:t xml:space="preserve"> (1 week before posting ends that states you):</w:t>
            </w:r>
          </w:p>
          <w:p w14:paraId="07F1F957" w14:textId="35760167" w:rsidR="006F1DE6" w:rsidRPr="00DE6018" w:rsidRDefault="006F1DE6" w:rsidP="00DE6018">
            <w:pPr>
              <w:pStyle w:val="ListParagraph"/>
              <w:numPr>
                <w:ilvl w:val="2"/>
                <w:numId w:val="3"/>
              </w:numPr>
              <w:ind w:left="1122"/>
            </w:pPr>
            <w:r w:rsidRPr="00DE6018">
              <w:t xml:space="preserve">tried to serve your spouse by regular first class mail and registered or certified mail </w:t>
            </w:r>
            <w:r w:rsidR="00DE6018">
              <w:rPr>
                <w:b/>
              </w:rPr>
              <w:t>or</w:t>
            </w:r>
          </w:p>
          <w:p w14:paraId="68F72E2F" w14:textId="76E6B3A9" w:rsidR="006F1DE6" w:rsidRPr="00DE6018" w:rsidRDefault="006F1DE6" w:rsidP="00DE6018">
            <w:pPr>
              <w:pStyle w:val="ListParagraph"/>
              <w:numPr>
                <w:ilvl w:val="2"/>
                <w:numId w:val="3"/>
              </w:numPr>
              <w:ind w:left="1122"/>
            </w:pPr>
            <w:r w:rsidRPr="00DE6018">
              <w:t xml:space="preserve">could </w:t>
            </w:r>
            <w:r w:rsidR="00DE6018">
              <w:rPr>
                <w:b/>
              </w:rPr>
              <w:t>not</w:t>
            </w:r>
            <w:r w:rsidRPr="00DE6018">
              <w:t xml:space="preserve"> serve by mail because you cannot find your spouse's last known mailing address</w:t>
            </w:r>
          </w:p>
          <w:p w14:paraId="6DB3A806" w14:textId="1A5B2868" w:rsidR="00DE6018" w:rsidRPr="00DE6018" w:rsidRDefault="006F1DE6" w:rsidP="00DE6018">
            <w:pPr>
              <w:pStyle w:val="ListParagraph"/>
              <w:ind w:left="402"/>
            </w:pPr>
            <w:r w:rsidRPr="00DE6018">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6B15C3CB" w14:textId="1E467ED5" w:rsidR="00E143DE" w:rsidRPr="00673BA7" w:rsidRDefault="00E143DE" w:rsidP="006066FE">
            <w:pPr>
              <w:pStyle w:val="Heading3"/>
              <w:outlineLvl w:val="2"/>
            </w:pPr>
            <w:r>
              <w:t>Links in this step</w:t>
            </w:r>
          </w:p>
        </w:tc>
      </w:tr>
      <w:tr w:rsidR="00E143DE" w14:paraId="11C69381" w14:textId="77777777" w:rsidTr="00730C5C">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18CCDB8E" w:rsidR="00CA45D7" w:rsidRPr="007D262F" w:rsidRDefault="00BE19B4" w:rsidP="00281C87">
            <w:pPr>
              <w:pStyle w:val="BodyText"/>
            </w:pPr>
            <w:r w:rsidRPr="00BE19B4">
              <w:t xml:space="preserve">{%tr </w:t>
            </w:r>
            <w:r w:rsidR="00281C87">
              <w:t xml:space="preserve">if </w:t>
            </w:r>
            <w:proofErr w:type="spellStart"/>
            <w:r w:rsidR="00281C87">
              <w:t>talk_to_spouse</w:t>
            </w:r>
            <w:proofErr w:type="spellEnd"/>
            <w:r w:rsidR="00281C87">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52C77577" w:rsidR="00CA45D7" w:rsidRPr="007D262F" w:rsidRDefault="00CA45D7" w:rsidP="00CA45D7">
            <w:pPr>
              <w:pStyle w:val="Heading2"/>
              <w:outlineLvl w:val="1"/>
            </w:pPr>
            <w:r>
              <w:t xml:space="preserve">Step </w:t>
            </w:r>
            <w:fldSimple w:instr=" SEQ stepList \* MERGEFORMAT ">
              <w:r w:rsidR="00C50DF9">
                <w:rPr>
                  <w:noProof/>
                </w:rPr>
                <w:t>5</w:t>
              </w:r>
            </w:fldSimple>
            <w:r>
              <w:t xml:space="preserve">: </w:t>
            </w:r>
            <w:r w:rsidR="00F1453D" w:rsidRPr="00F1453D">
              <w:t xml:space="preserve">Talk to your spouse to see if you agree </w:t>
            </w:r>
          </w:p>
        </w:tc>
        <w:tc>
          <w:tcPr>
            <w:tcW w:w="7612" w:type="dxa"/>
            <w:tcMar>
              <w:top w:w="360" w:type="dxa"/>
              <w:left w:w="115" w:type="dxa"/>
              <w:right w:w="115" w:type="dxa"/>
            </w:tcMar>
          </w:tcPr>
          <w:p w14:paraId="531C85D0" w14:textId="77777777" w:rsidR="00F1453D" w:rsidRDefault="00F1453D" w:rsidP="004F2D84">
            <w:pPr>
              <w:pStyle w:val="Heading3"/>
              <w:outlineLvl w:val="2"/>
            </w:pPr>
            <w:r>
              <w:t>The Benefits of Reaching an Agreement</w:t>
            </w:r>
          </w:p>
          <w:p w14:paraId="084661F2" w14:textId="77777777" w:rsidR="00F1453D" w:rsidRDefault="00F1453D" w:rsidP="00F1453D">
            <w:pPr>
              <w:pStyle w:val="BodyText"/>
            </w:pPr>
            <w:r>
              <w:t>If you and your spouse reach an agreement about the issues in the case, you can avoid a trial.  Some benefits are:</w:t>
            </w:r>
          </w:p>
          <w:p w14:paraId="0F282B2D" w14:textId="77777777" w:rsidR="00F1453D" w:rsidRDefault="00F1453D" w:rsidP="004F2D84">
            <w:pPr>
              <w:pStyle w:val="ListParagraph"/>
              <w:ind w:left="402"/>
            </w:pPr>
            <w:r>
              <w:t>You decide the outcome rather than a judge - you know more about the issues in your case than the judge ever will</w:t>
            </w:r>
          </w:p>
          <w:p w14:paraId="130D21E9" w14:textId="77777777" w:rsidR="00F1453D" w:rsidRDefault="00F1453D" w:rsidP="004F2D84">
            <w:pPr>
              <w:pStyle w:val="ListParagraph"/>
              <w:ind w:left="402"/>
            </w:pPr>
            <w:r>
              <w:t>If you have children together, working out the parenting plan instead of fighting is better for the children</w:t>
            </w:r>
          </w:p>
          <w:p w14:paraId="79DAA2D6" w14:textId="77777777" w:rsidR="00F1453D" w:rsidRDefault="00F1453D" w:rsidP="004F2D84">
            <w:pPr>
              <w:pStyle w:val="ListParagraph"/>
              <w:ind w:left="402"/>
            </w:pPr>
            <w:r>
              <w:t>Reaching an agreement may be more cooperative than dealing with the issues in a trial, where each spouse presents evidence and makes arguments about what they want the judge to decide</w:t>
            </w:r>
          </w:p>
          <w:p w14:paraId="53A5D89D" w14:textId="77777777" w:rsidR="00F1453D" w:rsidRDefault="00F1453D" w:rsidP="004F2D84">
            <w:pPr>
              <w:pStyle w:val="ListParagraph"/>
              <w:ind w:left="402"/>
            </w:pPr>
            <w:r>
              <w:t>Reaching an agreement outside of court can save time and money, and provide more privacy and confidentiality</w:t>
            </w:r>
          </w:p>
          <w:p w14:paraId="1C73D608" w14:textId="77777777" w:rsidR="00F1453D" w:rsidRDefault="00F1453D" w:rsidP="00F1453D">
            <w:pPr>
              <w:pStyle w:val="BodyText"/>
            </w:pPr>
            <w:r>
              <w:t>If you want help reaching an agreement before the case is open, some options are:</w:t>
            </w:r>
          </w:p>
          <w:p w14:paraId="22E69FF7" w14:textId="543AAD73" w:rsidR="00F1453D" w:rsidRDefault="00F1453D" w:rsidP="004F2D84">
            <w:pPr>
              <w:pStyle w:val="ListParagraph"/>
              <w:ind w:left="402"/>
            </w:pPr>
            <w:r>
              <w:lastRenderedPageBreak/>
              <w:t>Talk to your spouse about settling the case without a trial</w:t>
            </w:r>
            <w:r w:rsidR="004F2D84">
              <w:t>.</w:t>
            </w:r>
          </w:p>
          <w:p w14:paraId="04937CE8" w14:textId="6A1CE9BE" w:rsidR="00F1453D" w:rsidRDefault="00F1453D" w:rsidP="004F2D84">
            <w:pPr>
              <w:pStyle w:val="ListParagraph"/>
              <w:ind w:left="402"/>
            </w:pPr>
            <w:r>
              <w:t>Mediation</w:t>
            </w:r>
            <w:r w:rsidR="004F2D84">
              <w:t>.</w:t>
            </w:r>
          </w:p>
          <w:p w14:paraId="292B9046" w14:textId="72401D79" w:rsidR="00F1453D" w:rsidRDefault="00F1453D" w:rsidP="004F2D84">
            <w:pPr>
              <w:pStyle w:val="ListParagraph"/>
              <w:ind w:left="402"/>
            </w:pPr>
            <w:r>
              <w:t>Collaborative Law</w:t>
            </w:r>
            <w:r w:rsidR="004F2D84">
              <w:t>.</w:t>
            </w:r>
          </w:p>
          <w:p w14:paraId="50F24DEF" w14:textId="77777777" w:rsidR="00F1453D" w:rsidRDefault="00F1453D" w:rsidP="004F2D84">
            <w:pPr>
              <w:pStyle w:val="Heading3"/>
              <w:outlineLvl w:val="2"/>
            </w:pPr>
            <w:r>
              <w:t>Talk to your spouse about settling the case without a trial</w:t>
            </w:r>
          </w:p>
          <w:p w14:paraId="1B0A6CB5" w14:textId="21711B8D" w:rsidR="00F1453D" w:rsidRDefault="00F1453D" w:rsidP="00F1453D">
            <w:pPr>
              <w:pStyle w:val="BodyText"/>
            </w:pPr>
            <w:r>
              <w:t>Some couples want to work out the issues by agreement without a trial and are able to talk to each other in person, on-line, or with the help of a friend or family member.  You can use the dissolution and uncontested divorce forms in the next section of this Action Plan to see what you need agree on.</w:t>
            </w:r>
          </w:p>
          <w:p w14:paraId="79F90D21" w14:textId="77777777" w:rsidR="00F1453D" w:rsidRDefault="00F1453D" w:rsidP="004F2D84">
            <w:pPr>
              <w:pStyle w:val="Heading3"/>
              <w:outlineLvl w:val="2"/>
            </w:pPr>
            <w:r>
              <w:t>Mediation</w:t>
            </w:r>
          </w:p>
          <w:p w14:paraId="62799FBA" w14:textId="77777777" w:rsidR="00F1453D" w:rsidRDefault="00F1453D" w:rsidP="00F1453D">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6EF17C68" w14:textId="29DE00B5" w:rsidR="00F1453D" w:rsidRDefault="004F2D84" w:rsidP="004F2D84">
            <w:pPr>
              <w:pStyle w:val="ListParagraph"/>
              <w:ind w:left="402"/>
            </w:pPr>
            <w:r>
              <w:t>F</w:t>
            </w:r>
            <w:r w:rsidR="00F1453D">
              <w:t>igure out the important issues in the disagreement</w:t>
            </w:r>
            <w:r>
              <w:t>.</w:t>
            </w:r>
          </w:p>
          <w:p w14:paraId="413E99D1" w14:textId="09F79A5E" w:rsidR="00F1453D" w:rsidRDefault="004F2D84" w:rsidP="004F2D84">
            <w:pPr>
              <w:pStyle w:val="ListParagraph"/>
              <w:ind w:left="402"/>
            </w:pPr>
            <w:r>
              <w:t>E</w:t>
            </w:r>
            <w:r w:rsidR="00F1453D">
              <w:t>xplain and understand each other's needs</w:t>
            </w:r>
            <w:r>
              <w:t>.</w:t>
            </w:r>
          </w:p>
          <w:p w14:paraId="199FC078" w14:textId="04C78A52" w:rsidR="00F1453D" w:rsidRDefault="004F2D84" w:rsidP="004F2D84">
            <w:pPr>
              <w:pStyle w:val="ListParagraph"/>
              <w:ind w:left="402"/>
            </w:pPr>
            <w:r>
              <w:t>C</w:t>
            </w:r>
            <w:r w:rsidR="00F1453D">
              <w:t>lear up misunderstandings</w:t>
            </w:r>
            <w:r>
              <w:t>.</w:t>
            </w:r>
          </w:p>
          <w:p w14:paraId="20A77165" w14:textId="3A21419D" w:rsidR="00F1453D" w:rsidRDefault="004F2D84" w:rsidP="004F2D84">
            <w:pPr>
              <w:pStyle w:val="ListParagraph"/>
              <w:ind w:left="402"/>
            </w:pPr>
            <w:r>
              <w:t>E</w:t>
            </w:r>
            <w:r w:rsidR="00F1453D">
              <w:t>xplore creative solutions</w:t>
            </w:r>
            <w:r>
              <w:t>.</w:t>
            </w:r>
          </w:p>
          <w:p w14:paraId="52B5F333" w14:textId="4B472269" w:rsidR="00F1453D" w:rsidRDefault="004F2D84" w:rsidP="004F2D84">
            <w:pPr>
              <w:pStyle w:val="ListParagraph"/>
              <w:ind w:left="402"/>
            </w:pPr>
            <w:r>
              <w:t>R</w:t>
            </w:r>
            <w:r w:rsidR="00F1453D">
              <w:t>each acceptable agreements</w:t>
            </w:r>
            <w:r>
              <w:t>.</w:t>
            </w:r>
          </w:p>
          <w:p w14:paraId="293FDE9E" w14:textId="5545E0D2" w:rsidR="00F1453D" w:rsidRDefault="00F1453D" w:rsidP="00F1453D">
            <w:pPr>
              <w:pStyle w:val="BodyText"/>
            </w:pPr>
            <w:r>
              <w:t xml:space="preserve"> Spouses can hire their own private mediators to help resolve any issue in the case.  If there was abuse or domestic violence in your marriage, be sure to hire someone with training and experience working with domestic violence, and tell your mediator if you want to bring a trusted support person with you.  Read about </w:t>
            </w:r>
            <w:hyperlink r:id="rId14" w:history="1">
              <w:r w:rsidRPr="004F2D84">
                <w:rPr>
                  <w:rStyle w:val="Hyperlink"/>
                </w:rPr>
                <w:t>mediation</w:t>
              </w:r>
            </w:hyperlink>
            <w:r>
              <w:t>.</w:t>
            </w:r>
          </w:p>
          <w:p w14:paraId="124C2D3E" w14:textId="77777777" w:rsidR="00F1453D" w:rsidRDefault="00F1453D" w:rsidP="004F2D84">
            <w:pPr>
              <w:pStyle w:val="Heading3"/>
              <w:outlineLvl w:val="2"/>
            </w:pPr>
            <w:r>
              <w:t>Collaborative Law</w:t>
            </w:r>
          </w:p>
          <w:p w14:paraId="628D1AC4" w14:textId="74CEAA08" w:rsidR="00F1453D" w:rsidRDefault="00F1453D" w:rsidP="00F1453D">
            <w:pPr>
              <w:pStyle w:val="BodyText"/>
            </w:pPr>
            <w:r>
              <w:t xml:space="preserve">The </w:t>
            </w:r>
            <w:hyperlink r:id="rId15" w:history="1">
              <w:r w:rsidRPr="004F2D84">
                <w:rPr>
                  <w:rStyle w:val="Hyperlink"/>
                </w:rPr>
                <w:t>Alaska Association of Collaborative Professionals</w:t>
              </w:r>
            </w:hyperlink>
            <w:r>
              <w:t xml:space="preserve"> helps people resolve divorce cases outside of the court process without a judge making decisions.</w:t>
            </w:r>
          </w:p>
          <w:p w14:paraId="5A48C5CA" w14:textId="2C9B8A78" w:rsidR="00F1453D" w:rsidRDefault="00F1453D" w:rsidP="004F2D84">
            <w:pPr>
              <w:pStyle w:val="Heading3"/>
              <w:outlineLvl w:val="2"/>
            </w:pPr>
            <w:r>
              <w:t xml:space="preserve">Watch a </w:t>
            </w:r>
            <w:r w:rsidR="004F2D84">
              <w:t>v</w:t>
            </w:r>
            <w:r>
              <w:t>ideo</w:t>
            </w:r>
          </w:p>
          <w:p w14:paraId="7B90A279" w14:textId="375DFBA1" w:rsidR="00F1453D" w:rsidRDefault="00F1453D" w:rsidP="00F1453D">
            <w:pPr>
              <w:pStyle w:val="BodyText"/>
            </w:pPr>
            <w:r>
              <w:t xml:space="preserve">Watch </w:t>
            </w:r>
            <w:hyperlink r:id="rId16"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76B60333" w14:textId="57388E4B" w:rsidR="00F1453D" w:rsidRDefault="00F1453D" w:rsidP="00B35573">
            <w:pPr>
              <w:pStyle w:val="Heading3"/>
              <w:outlineLvl w:val="2"/>
            </w:pPr>
            <w:r>
              <w:lastRenderedPageBreak/>
              <w:t xml:space="preserve">Talk to a </w:t>
            </w:r>
            <w:r w:rsidR="004F2D84">
              <w:t>l</w:t>
            </w:r>
            <w:r>
              <w:t>awyer</w:t>
            </w:r>
          </w:p>
          <w:p w14:paraId="3FA5B67C" w14:textId="77777777" w:rsidR="00F1453D" w:rsidRDefault="00F1453D" w:rsidP="00F1453D">
            <w:pPr>
              <w:pStyle w:val="BodyText"/>
            </w:pPr>
            <w:r>
              <w:t>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w:t>
            </w:r>
          </w:p>
          <w:p w14:paraId="53568FBB" w14:textId="2B8B19BE" w:rsidR="00F1453D" w:rsidRDefault="00F1453D" w:rsidP="004F2D84">
            <w:pPr>
              <w:pStyle w:val="ListParagraph"/>
              <w:ind w:left="402"/>
            </w:pPr>
            <w:r>
              <w:t xml:space="preserve">Many lawyers offer free or flat fee consultations without having to hire them for the whole case.  </w:t>
            </w:r>
            <w:hyperlink r:id="rId17" w:history="1">
              <w:r w:rsidRPr="004F2D84">
                <w:rPr>
                  <w:rStyle w:val="Hyperlink"/>
                </w:rPr>
                <w:t>Find a lawyer</w:t>
              </w:r>
            </w:hyperlink>
            <w:r>
              <w:t>.</w:t>
            </w:r>
          </w:p>
          <w:p w14:paraId="3AD4ED39" w14:textId="12676817" w:rsidR="00F1453D" w:rsidRDefault="00F1453D" w:rsidP="004F2D84">
            <w:pPr>
              <w:pStyle w:val="ListParagraph"/>
              <w:ind w:left="402"/>
            </w:pPr>
            <w:r>
              <w:t xml:space="preserve">Depending on your income, you may qualify for </w:t>
            </w:r>
            <w:hyperlink r:id="rId18" w:history="1">
              <w:r w:rsidRPr="004F2D84">
                <w:rPr>
                  <w:rStyle w:val="Hyperlink"/>
                </w:rPr>
                <w:t>free legal answers</w:t>
              </w:r>
            </w:hyperlink>
            <w:r>
              <w:t xml:space="preserve">.  </w:t>
            </w:r>
          </w:p>
          <w:p w14:paraId="159D79F4" w14:textId="2410FA92" w:rsidR="00F1453D" w:rsidRDefault="00F1453D" w:rsidP="004F2D84">
            <w:pPr>
              <w:pStyle w:val="ListParagraph"/>
              <w:ind w:left="402"/>
            </w:pPr>
            <w:r>
              <w:t xml:space="preserve">Depending on your income and circumstances, you may qualify for a free lawyer.  </w:t>
            </w:r>
            <w:hyperlink r:id="rId19" w:history="1">
              <w:r w:rsidRPr="004F2D84">
                <w:rPr>
                  <w:rStyle w:val="Hyperlink"/>
                </w:rPr>
                <w:t>Alaska Legal Services Corporation</w:t>
              </w:r>
            </w:hyperlink>
            <w:r>
              <w:t>.</w:t>
            </w:r>
          </w:p>
          <w:p w14:paraId="555C3BBD" w14:textId="11B708A9" w:rsidR="00F1453D" w:rsidRDefault="00F1453D" w:rsidP="00973B86">
            <w:pPr>
              <w:pStyle w:val="Heading3"/>
              <w:outlineLvl w:val="2"/>
            </w:pPr>
            <w:r>
              <w:t>If you and your spouse reach an agreement</w:t>
            </w:r>
          </w:p>
          <w:p w14:paraId="386B059A" w14:textId="528BECBE" w:rsidR="00F1453D" w:rsidRPr="00973B86" w:rsidRDefault="00973B86" w:rsidP="00F1453D">
            <w:pPr>
              <w:pStyle w:val="ListParagraph"/>
              <w:ind w:left="402"/>
            </w:pPr>
            <w:r>
              <w:t>U</w:t>
            </w:r>
            <w:r w:rsidR="00F1453D">
              <w:t>se the dissolution or uncontested divorce forms below to tell the court about your agreement.</w:t>
            </w:r>
          </w:p>
          <w:p w14:paraId="7CC2C048" w14:textId="5D061681" w:rsidR="00F1453D" w:rsidRDefault="00F1453D" w:rsidP="00973B86">
            <w:pPr>
              <w:pStyle w:val="Heading3"/>
              <w:outlineLvl w:val="2"/>
            </w:pPr>
            <w:r>
              <w:t>If you and your spouse do not reach an agreement</w:t>
            </w:r>
          </w:p>
          <w:p w14:paraId="5657741B" w14:textId="28772BC3" w:rsidR="00F1453D" w:rsidRDefault="00973B86" w:rsidP="00973B86">
            <w:pPr>
              <w:pStyle w:val="ListParagraph"/>
              <w:ind w:left="402"/>
            </w:pPr>
            <w:r>
              <w:t>R</w:t>
            </w:r>
            <w:r w:rsidR="00F1453D">
              <w:t>eturn to the Guided Assistant to answer questions for spouses that do not agree to get the specific forms for your case, or</w:t>
            </w:r>
          </w:p>
          <w:p w14:paraId="740E03A7" w14:textId="0C939B96" w:rsidR="00F1453D" w:rsidRDefault="00973B86" w:rsidP="00973B86">
            <w:pPr>
              <w:pStyle w:val="ListParagraph"/>
              <w:ind w:left="402"/>
            </w:pPr>
            <w:r>
              <w:t>F</w:t>
            </w:r>
            <w:r w:rsidR="00F1453D">
              <w:t>ill out the [Filing for Dissolution, Divorce, or Custody forms http://courts.alaska.gov/shc/family/shcforms.htm#start] listed under "Spouses do not agree or do not know if they agree"</w:t>
            </w:r>
          </w:p>
          <w:p w14:paraId="2662FFB3" w14:textId="40E23A2A" w:rsidR="00403B2B" w:rsidRDefault="00403B2B" w:rsidP="00403B2B">
            <w:pPr>
              <w:pStyle w:val="Heading3"/>
              <w:outlineLvl w:val="2"/>
            </w:pPr>
            <w:r>
              <w:t>Links in this step</w:t>
            </w:r>
          </w:p>
          <w:p w14:paraId="3B8B5E25" w14:textId="3A698011" w:rsidR="001C118E" w:rsidRDefault="00784B49" w:rsidP="001C118E">
            <w:pPr>
              <w:pStyle w:val="BodyText"/>
              <w:rPr>
                <w:rStyle w:val="Hyperlink"/>
              </w:rPr>
            </w:pPr>
            <w:hyperlink r:id="rId20" w:history="1">
              <w:r w:rsidR="001C118E" w:rsidRPr="001C118E">
                <w:rPr>
                  <w:b/>
                </w:rPr>
                <w:t>mediation</w:t>
              </w:r>
            </w:hyperlink>
            <w:r w:rsidR="001C118E">
              <w:rPr>
                <w:rStyle w:val="Hyperlink"/>
              </w:rPr>
              <w:br/>
            </w:r>
            <w:r w:rsidR="001C118E" w:rsidRPr="001C118E">
              <w:rPr>
                <w:rStyle w:val="Hyperlink"/>
              </w:rPr>
              <w:t>.</w:t>
            </w:r>
            <w:r w:rsidR="001C118E" w:rsidRPr="001C118E">
              <w:rPr>
                <w:rStyle w:val="Hyperlink"/>
                <w:color w:val="202529"/>
                <w:u w:val="none"/>
              </w:rPr>
              <w:t>courts.alaska.gov/mediation/index.htm</w:t>
            </w:r>
          </w:p>
          <w:p w14:paraId="0B9DF981" w14:textId="7C62DB85" w:rsidR="001C118E" w:rsidRDefault="00784B49" w:rsidP="001C118E">
            <w:pPr>
              <w:pStyle w:val="BodyText"/>
            </w:pPr>
            <w:hyperlink r:id="rId21" w:history="1">
              <w:r w:rsidR="001C118E" w:rsidRPr="001C118E">
                <w:rPr>
                  <w:b/>
                </w:rPr>
                <w:t>Alaska Association of Collaborative Professionals</w:t>
              </w:r>
            </w:hyperlink>
            <w:r w:rsidR="001C118E">
              <w:rPr>
                <w:rStyle w:val="Hyperlink"/>
              </w:rPr>
              <w:br/>
            </w:r>
            <w:r w:rsidR="001C118E" w:rsidRPr="001C118E">
              <w:t>.alaskacollaborative.org</w:t>
            </w:r>
          </w:p>
          <w:p w14:paraId="41E45F21" w14:textId="778C8B3A" w:rsidR="001C118E" w:rsidRPr="001C118E" w:rsidRDefault="00784B49" w:rsidP="001C118E">
            <w:pPr>
              <w:pStyle w:val="BodyText"/>
              <w:rPr>
                <w:rStyle w:val="Hyperlink"/>
                <w:color w:val="202529"/>
                <w:u w:val="none"/>
              </w:rPr>
            </w:pPr>
            <w:hyperlink r:id="rId22" w:history="1">
              <w:r w:rsidR="001C118E" w:rsidRPr="001C118E">
                <w:rPr>
                  <w:b/>
                </w:rPr>
                <w:t>a short video that discusses resolving your case</w:t>
              </w:r>
            </w:hyperlink>
            <w:r w:rsidR="001C118E">
              <w:rPr>
                <w:rStyle w:val="Hyperlink"/>
              </w:rPr>
              <w:br/>
            </w:r>
            <w:r w:rsidR="001C118E" w:rsidRPr="001C118E">
              <w:rPr>
                <w:rStyle w:val="Hyperlink"/>
                <w:color w:val="202529"/>
                <w:u w:val="none"/>
              </w:rPr>
              <w:t>youtu.be/4EuW9HET3nM</w:t>
            </w:r>
          </w:p>
          <w:p w14:paraId="2BAEEBE4" w14:textId="65C63178" w:rsidR="001C118E" w:rsidRPr="008376C2" w:rsidRDefault="00784B49" w:rsidP="001C118E">
            <w:pPr>
              <w:pStyle w:val="BodyText"/>
            </w:pPr>
            <w:hyperlink r:id="rId23" w:history="1">
              <w:r w:rsidR="001C118E" w:rsidRPr="00C75AF0">
                <w:rPr>
                  <w:b/>
                </w:rPr>
                <w:t>Find a Lawyer</w:t>
              </w:r>
              <w:r w:rsidR="001C118E" w:rsidRPr="008376C2">
                <w:rPr>
                  <w:rStyle w:val="Hyperlink"/>
                </w:rPr>
                <w:br/>
              </w:r>
            </w:hyperlink>
            <w:r w:rsidR="001C118E" w:rsidRPr="008376C2">
              <w:rPr>
                <w:rStyle w:val="BodyTextChar"/>
              </w:rPr>
              <w:t>courts.alaska.gov/shc/shclawyer.htm</w:t>
            </w:r>
          </w:p>
          <w:p w14:paraId="709C561A" w14:textId="7F64BD1B" w:rsidR="001C118E" w:rsidRPr="008376C2" w:rsidRDefault="00784B49" w:rsidP="001C118E">
            <w:pPr>
              <w:pStyle w:val="BodyText"/>
            </w:pPr>
            <w:hyperlink r:id="rId24" w:history="1">
              <w:r w:rsidR="001C118E" w:rsidRPr="00C75AF0">
                <w:rPr>
                  <w:b/>
                </w:rPr>
                <w:t>Alaska Free Legal 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1920D2DC" w14:textId="56B79FF4" w:rsidR="00403B2B" w:rsidRPr="00403B2B" w:rsidRDefault="00784B49" w:rsidP="001C118E">
            <w:pPr>
              <w:pStyle w:val="Body"/>
            </w:pPr>
            <w:hyperlink r:id="rId25" w:history="1">
              <w:r w:rsidR="001C118E" w:rsidRPr="00C75AF0">
                <w:rPr>
                  <w:b/>
                </w:rPr>
                <w:t>Alaska Legal Services</w:t>
              </w:r>
              <w:r w:rsidR="001C118E" w:rsidRPr="008376C2">
                <w:rPr>
                  <w:rStyle w:val="Hyperlink"/>
                </w:rPr>
                <w:br/>
              </w:r>
            </w:hyperlink>
            <w:r w:rsidR="001C118E" w:rsidRPr="008376C2">
              <w:rPr>
                <w:rStyle w:val="BodyTextChar"/>
              </w:rPr>
              <w:t>alsc-law.org/apply-for-services</w:t>
            </w:r>
          </w:p>
        </w:tc>
      </w:tr>
      <w:tr w:rsidR="00281C87" w14:paraId="77350ED6" w14:textId="77777777" w:rsidTr="00290471">
        <w:trPr>
          <w:jc w:val="center"/>
        </w:trPr>
        <w:tc>
          <w:tcPr>
            <w:tcW w:w="2628" w:type="dxa"/>
            <w:tcMar>
              <w:top w:w="360" w:type="dxa"/>
              <w:left w:w="115" w:type="dxa"/>
              <w:right w:w="115" w:type="dxa"/>
            </w:tcMar>
          </w:tcPr>
          <w:p w14:paraId="7F20AB8A" w14:textId="0691D65E" w:rsidR="00281C87" w:rsidRPr="00CF10EE" w:rsidRDefault="00A46BFE" w:rsidP="00CF10EE">
            <w:pPr>
              <w:pStyle w:val="BodyText"/>
              <w:rPr>
                <w:color w:val="0A2A78"/>
                <w:sz w:val="36"/>
              </w:rPr>
            </w:pPr>
            <w:r>
              <w:rPr>
                <w:shd w:val="clear" w:color="auto" w:fill="FFFFFF"/>
              </w:rPr>
              <w:lastRenderedPageBreak/>
              <w:t>{%tr endif %}</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1A934613" w:rsidR="00281C87" w:rsidRPr="00CF10EE" w:rsidRDefault="00A46BFE" w:rsidP="00CF10EE">
            <w:pPr>
              <w:pStyle w:val="BodyText"/>
              <w:rPr>
                <w:color w:val="0A2A78"/>
                <w:sz w:val="36"/>
              </w:rPr>
            </w:pPr>
            <w:r>
              <w:rPr>
                <w:shd w:val="clear" w:color="auto" w:fill="FFFFFF"/>
              </w:rPr>
              <w:t>{%tr if not property %}</w:t>
            </w:r>
          </w:p>
        </w:tc>
        <w:tc>
          <w:tcPr>
            <w:tcW w:w="7612" w:type="dxa"/>
            <w:tcMar>
              <w:top w:w="360" w:type="dxa"/>
              <w:left w:w="115" w:type="dxa"/>
              <w:right w:w="115" w:type="dxa"/>
            </w:tcMar>
          </w:tcPr>
          <w:p w14:paraId="4D9C0FFA" w14:textId="77777777" w:rsidR="00281C87" w:rsidRDefault="00281C87" w:rsidP="00973B86">
            <w:pPr>
              <w:pStyle w:val="Heading3"/>
              <w:outlineLvl w:val="2"/>
            </w:pPr>
          </w:p>
        </w:tc>
      </w:tr>
      <w:tr w:rsidR="007F7497" w14:paraId="150ABE68" w14:textId="77777777" w:rsidTr="00290471">
        <w:trPr>
          <w:jc w:val="center"/>
        </w:trPr>
        <w:tc>
          <w:tcPr>
            <w:tcW w:w="2628" w:type="dxa"/>
            <w:tcMar>
              <w:top w:w="360" w:type="dxa"/>
              <w:left w:w="115" w:type="dxa"/>
              <w:right w:w="115" w:type="dxa"/>
            </w:tcMar>
          </w:tcPr>
          <w:p w14:paraId="79F3617A" w14:textId="0E9B0F2C" w:rsidR="007F7497" w:rsidRDefault="007F7497" w:rsidP="00A46BFE">
            <w:pPr>
              <w:pStyle w:val="BodyText"/>
            </w:pPr>
            <w:r w:rsidRPr="00CF10EE">
              <w:rPr>
                <w:color w:val="0A2A78"/>
                <w:sz w:val="36"/>
              </w:rPr>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C50DF9">
              <w:rPr>
                <w:noProof/>
                <w:color w:val="0A2A78"/>
                <w:sz w:val="36"/>
              </w:rPr>
              <w:t>6</w:t>
            </w:r>
            <w:r w:rsidR="00DD12C3" w:rsidRPr="00CF10EE">
              <w:rPr>
                <w:color w:val="0A2A78"/>
                <w:sz w:val="36"/>
              </w:rPr>
              <w:fldChar w:fldCharType="end"/>
            </w:r>
            <w:r w:rsidR="00CF10EE">
              <w:rPr>
                <w:color w:val="0A2A78"/>
                <w:sz w:val="36"/>
              </w:rPr>
              <w:t xml:space="preserve">: </w:t>
            </w:r>
            <w:r w:rsidR="00973B86" w:rsidRPr="00973B86">
              <w:rPr>
                <w:color w:val="0A2A78"/>
                <w:sz w:val="36"/>
              </w:rPr>
              <w:t xml:space="preserve">Review common situations where there are no marital assets </w:t>
            </w:r>
            <w:r w:rsidR="00973B86">
              <w:rPr>
                <w:color w:val="0A2A78"/>
                <w:sz w:val="36"/>
              </w:rPr>
              <w:t>and</w:t>
            </w:r>
            <w:r w:rsidR="00973B86" w:rsidRPr="00973B86">
              <w:rPr>
                <w:color w:val="0A2A78"/>
                <w:sz w:val="36"/>
              </w:rPr>
              <w:t xml:space="preserve"> debts to divide</w:t>
            </w:r>
          </w:p>
        </w:tc>
        <w:tc>
          <w:tcPr>
            <w:tcW w:w="7612" w:type="dxa"/>
            <w:tcMar>
              <w:top w:w="360" w:type="dxa"/>
              <w:left w:w="115" w:type="dxa"/>
              <w:right w:w="115" w:type="dxa"/>
            </w:tcMar>
          </w:tcPr>
          <w:p w14:paraId="3F05075A" w14:textId="10BF2C58" w:rsidR="00973B86" w:rsidRDefault="00973B86" w:rsidP="00973B86">
            <w:pPr>
              <w:pStyle w:val="Heading3"/>
              <w:outlineLvl w:val="2"/>
            </w:pPr>
            <w:r>
              <w:t xml:space="preserve">Very short marriage </w:t>
            </w:r>
          </w:p>
          <w:p w14:paraId="3725EB25" w14:textId="374A78B2" w:rsidR="00973B86" w:rsidRDefault="00973B86" w:rsidP="00973B86">
            <w:pPr>
              <w:pStyle w:val="BodyText"/>
            </w:pPr>
            <w:r>
              <w:t>Short marriages often result in each spouse keeping their own possessions and debts as if they had never gotten married.  This is common with marriages of 2 years or less if the couple did not buy a house together or save any significant money.  However, sometimes even in short marriages the spouses have bought expensive items like a home or taken on a lot of debt that needs to be divided.</w:t>
            </w:r>
          </w:p>
          <w:p w14:paraId="2ED557F6" w14:textId="77777777" w:rsidR="00973B86" w:rsidRDefault="00973B86" w:rsidP="00973B86">
            <w:pPr>
              <w:pStyle w:val="Heading3"/>
              <w:outlineLvl w:val="2"/>
            </w:pPr>
            <w:r>
              <w:t>Very long separation</w:t>
            </w:r>
          </w:p>
          <w:p w14:paraId="65CA140A" w14:textId="499C41F2" w:rsidR="00403B2B" w:rsidRPr="00A66903" w:rsidRDefault="00973B86" w:rsidP="00973B86">
            <w:pPr>
              <w:pStyle w:val="BodyText"/>
            </w:pPr>
            <w:r>
              <w:t xml:space="preserve"> Sometimes spouses have been separated many months or years and have divided all their property and money; paid or split up debt; taken each other’s names off bank accounts, credit cards, utilities, titles, etc.; and sold large joint property like houses.  If the division was fair, these couples may not need to divide anything else.</w:t>
            </w:r>
          </w:p>
          <w:p w14:paraId="67F1D2D0" w14:textId="77777777" w:rsidR="007F7497" w:rsidRPr="00A66903" w:rsidRDefault="007F7497" w:rsidP="00973B86">
            <w:pPr>
              <w:pStyle w:val="Heading3"/>
              <w:outlineLvl w:val="2"/>
            </w:pPr>
            <w:r w:rsidRPr="00A66903">
              <w:t>Links in this step</w:t>
            </w:r>
          </w:p>
          <w:p w14:paraId="10D17840" w14:textId="000F84DE" w:rsidR="00BB1B07" w:rsidRPr="00A66903" w:rsidRDefault="00BB1B07" w:rsidP="00973B86">
            <w:pPr>
              <w:pStyle w:val="BodyText"/>
            </w:pPr>
            <w:r w:rsidRPr="00A66903">
              <w:t>Motion and Affidavit for Reconsideration, SHC-1545</w:t>
            </w:r>
            <w:r w:rsidRPr="00A66903">
              <w:br/>
              <w:t xml:space="preserve">as a </w:t>
            </w:r>
            <w:hyperlink r:id="rId26"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27" w:tgtFrame="_blank" w:history="1">
              <w:r w:rsidRPr="00A66903">
                <w:rPr>
                  <w:rStyle w:val="Hyperlink"/>
                </w:rPr>
                <w:t>PDF</w:t>
              </w:r>
            </w:hyperlink>
            <w:r w:rsidRPr="00A66903">
              <w:t xml:space="preserve"> file</w:t>
            </w:r>
            <w:r w:rsidRPr="00A66903">
              <w:br/>
              <w:t>courts.alaska.gov/shc/family/docs/shc-1545n.pdf</w:t>
            </w:r>
          </w:p>
          <w:p w14:paraId="7F9E3E53" w14:textId="4C6ABFF3" w:rsidR="00BB1B07" w:rsidRPr="00A66903" w:rsidRDefault="00BB1B07" w:rsidP="00973B86">
            <w:pPr>
              <w:pStyle w:val="BodyText"/>
            </w:pPr>
            <w:r w:rsidRPr="00A66903">
              <w:t>Proposed Order on Motion, SHC-1302</w:t>
            </w:r>
            <w:r w:rsidRPr="00A66903">
              <w:br/>
              <w:t>as a  </w:t>
            </w:r>
            <w:hyperlink r:id="rId28" w:tgtFrame="_blank" w:history="1">
              <w:r w:rsidRPr="00A66903">
                <w:rPr>
                  <w:rStyle w:val="Hyperlink"/>
                </w:rPr>
                <w:t>Word</w:t>
              </w:r>
            </w:hyperlink>
            <w:r w:rsidRPr="00A66903">
              <w:t>  file</w:t>
            </w:r>
            <w:r w:rsidRPr="00A66903">
              <w:br/>
              <w:t>courts.alaska.gov/shc/family/docs/shc-1302.doc</w:t>
            </w:r>
            <w:r w:rsidRPr="00A66903">
              <w:br/>
              <w:t>as a  </w:t>
            </w:r>
            <w:hyperlink r:id="rId29" w:tgtFrame="_blank" w:history="1">
              <w:r w:rsidRPr="00A66903">
                <w:rPr>
                  <w:rStyle w:val="Hyperlink"/>
                </w:rPr>
                <w:t>PDF</w:t>
              </w:r>
            </w:hyperlink>
            <w:r w:rsidRPr="00A66903">
              <w:t xml:space="preserve"> file</w:t>
            </w:r>
            <w:r w:rsidRPr="00A66903">
              <w:br/>
              <w:t>courts.alaska.gov/shc/family/docs/shc-1302n.pdf</w:t>
            </w:r>
          </w:p>
          <w:p w14:paraId="20F29354" w14:textId="3652B25B" w:rsidR="007F7497" w:rsidRPr="006231F1" w:rsidRDefault="00784B49" w:rsidP="006066FE">
            <w:pPr>
              <w:pStyle w:val="BodyText"/>
            </w:pPr>
            <w:hyperlink r:id="rId30"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courts.alaska.gov/shc/family/after-judgment.htm</w:t>
            </w: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bookmarkStart w:id="21" w:name="_Hlk124947667"/>
            <w:r w:rsidRPr="006C65ED">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45C37154" w14:textId="6FEB94C8" w:rsidR="00B139C3" w:rsidRDefault="00BE19B4" w:rsidP="00A46BFE">
            <w:pPr>
              <w:pStyle w:val="BodyText"/>
            </w:pPr>
            <w:r w:rsidRPr="00BE19B4">
              <w:rPr>
                <w:color w:val="00B0F0"/>
              </w:rPr>
              <w:lastRenderedPageBreak/>
              <w:t xml:space="preserve">{%tr if </w:t>
            </w:r>
            <w:r w:rsidR="00A46BFE">
              <w:rPr>
                <w:color w:val="00B0F0"/>
              </w:rPr>
              <w:t>not property</w:t>
            </w:r>
            <w:r w:rsidR="00613996">
              <w:rPr>
                <w:color w:val="FFC000"/>
              </w:rPr>
              <w:t xml:space="preserve"> </w:t>
            </w:r>
            <w:r w:rsidRPr="00BE19B4">
              <w:rPr>
                <w:color w:val="00B0F0"/>
              </w:rPr>
              <w:t>%}</w:t>
            </w:r>
          </w:p>
        </w:tc>
        <w:tc>
          <w:tcPr>
            <w:tcW w:w="7612" w:type="dxa"/>
            <w:tcMar>
              <w:top w:w="360" w:type="dxa"/>
              <w:left w:w="115" w:type="dxa"/>
              <w:right w:w="115" w:type="dxa"/>
            </w:tcMar>
          </w:tcPr>
          <w:p w14:paraId="75DF8405" w14:textId="77777777" w:rsidR="00B139C3" w:rsidRDefault="00B139C3" w:rsidP="00490567">
            <w:pPr>
              <w:pStyle w:val="BodyText"/>
            </w:pPr>
          </w:p>
        </w:tc>
      </w:tr>
      <w:bookmarkEnd w:id="21"/>
      <w:tr w:rsidR="00B139C3" w14:paraId="31AD5705" w14:textId="77777777" w:rsidTr="00E01162">
        <w:trPr>
          <w:jc w:val="center"/>
        </w:trPr>
        <w:tc>
          <w:tcPr>
            <w:tcW w:w="2628" w:type="dxa"/>
            <w:tcMar>
              <w:top w:w="360" w:type="dxa"/>
              <w:left w:w="115" w:type="dxa"/>
              <w:right w:w="115" w:type="dxa"/>
            </w:tcMar>
          </w:tcPr>
          <w:p w14:paraId="0639F8AC" w14:textId="6FEC73DB" w:rsidR="00B139C3" w:rsidRDefault="00B139C3" w:rsidP="00403B2B">
            <w:pPr>
              <w:pStyle w:val="Heading2"/>
              <w:outlineLvl w:val="1"/>
            </w:pPr>
            <w:r>
              <w:t xml:space="preserve">Step </w:t>
            </w:r>
            <w:fldSimple w:instr=" SEQ stepList \* MERGEFORMAT ">
              <w:r w:rsidR="00C50DF9">
                <w:rPr>
                  <w:noProof/>
                </w:rPr>
                <w:t>7</w:t>
              </w:r>
            </w:fldSimple>
            <w:r>
              <w:rPr>
                <w:noProof/>
              </w:rPr>
              <w:t xml:space="preserve">: </w:t>
            </w:r>
            <w:r w:rsidR="00973B86" w:rsidRPr="00973B86">
              <w:t xml:space="preserve">Make sure you do not have marital assets </w:t>
            </w:r>
            <w:r w:rsidR="00973B86">
              <w:t>and</w:t>
            </w:r>
            <w:r w:rsidR="00973B86" w:rsidRPr="00973B86">
              <w:t xml:space="preserve"> debts to divide</w:t>
            </w:r>
          </w:p>
        </w:tc>
        <w:tc>
          <w:tcPr>
            <w:tcW w:w="7612" w:type="dxa"/>
            <w:tcMar>
              <w:top w:w="360" w:type="dxa"/>
              <w:left w:w="115" w:type="dxa"/>
              <w:right w:w="115" w:type="dxa"/>
            </w:tcMar>
          </w:tcPr>
          <w:p w14:paraId="09823DC2" w14:textId="77777777" w:rsidR="00973B86" w:rsidRDefault="00973B86" w:rsidP="00973B86">
            <w:pPr>
              <w:pStyle w:val="BodyText"/>
            </w:pPr>
            <w:r>
              <w:t xml:space="preserve">When people get a divorce, the court signs an order dividing all the marital property.  Marital property is anything earned or bought during the marriage.  This commonly includes houses, land, vehicles, money, retirement accounts, pensions, household goods, furniture, snowmachines, four-wheelers and each spouse’s personal property. </w:t>
            </w:r>
          </w:p>
          <w:p w14:paraId="64880175" w14:textId="77777777" w:rsidR="00973B86" w:rsidRDefault="00973B86" w:rsidP="00973B86">
            <w:pPr>
              <w:pStyle w:val="BodyText"/>
            </w:pPr>
            <w:r>
              <w:t>Generally, the following are not considered marital property so the court will not divide them, unless one spouse did something that changed the separate property to marital:</w:t>
            </w:r>
          </w:p>
          <w:p w14:paraId="50ACD85E" w14:textId="60B5A7FD" w:rsidR="00973B86" w:rsidRPr="00973B86" w:rsidRDefault="00973B86" w:rsidP="00973B86">
            <w:pPr>
              <w:pStyle w:val="ListParagraph"/>
              <w:ind w:left="402"/>
            </w:pPr>
            <w:r w:rsidRPr="00973B86">
              <w:t>Inheritance</w:t>
            </w:r>
            <w:r>
              <w:t>,</w:t>
            </w:r>
          </w:p>
          <w:p w14:paraId="11F57973" w14:textId="336E462B" w:rsidR="00973B86" w:rsidRPr="00973B86" w:rsidRDefault="00973B86" w:rsidP="00973B86">
            <w:pPr>
              <w:pStyle w:val="ListParagraph"/>
              <w:ind w:left="402"/>
            </w:pPr>
            <w:r w:rsidRPr="00973B86">
              <w:t>Gifts to one spouse (engagement ring)</w:t>
            </w:r>
            <w:r w:rsidR="00FA444B">
              <w:t>,</w:t>
            </w:r>
          </w:p>
          <w:p w14:paraId="1140E874" w14:textId="28869E6A" w:rsidR="00973B86" w:rsidRPr="00973B86" w:rsidRDefault="00973B86" w:rsidP="00973B86">
            <w:pPr>
              <w:pStyle w:val="ListParagraph"/>
              <w:ind w:left="402"/>
            </w:pPr>
            <w:r w:rsidRPr="00973B86">
              <w:t>Premarital assets</w:t>
            </w:r>
            <w:r w:rsidR="00FA444B">
              <w:t>,</w:t>
            </w:r>
          </w:p>
          <w:p w14:paraId="02225C0C" w14:textId="4F78043A" w:rsidR="00973B86" w:rsidRPr="00973B86" w:rsidRDefault="00973B86" w:rsidP="00973B86">
            <w:pPr>
              <w:pStyle w:val="ListParagraph"/>
              <w:ind w:left="402"/>
            </w:pPr>
            <w:r w:rsidRPr="00973B86">
              <w:t>Property acquired during marriage solely from separate sources</w:t>
            </w:r>
            <w:r w:rsidR="00FA444B">
              <w:t>,</w:t>
            </w:r>
          </w:p>
          <w:p w14:paraId="7B31EAC8" w14:textId="4A46F5FE" w:rsidR="00973B86" w:rsidRPr="00973B86" w:rsidRDefault="00973B86" w:rsidP="00973B86">
            <w:pPr>
              <w:pStyle w:val="ListParagraph"/>
              <w:ind w:left="402"/>
            </w:pPr>
            <w:r w:rsidRPr="00973B86">
              <w:t>Social Security benefits</w:t>
            </w:r>
            <w:r w:rsidR="00FA444B">
              <w:t>,</w:t>
            </w:r>
          </w:p>
          <w:p w14:paraId="4509043A" w14:textId="2E8D446E" w:rsidR="00973B86" w:rsidRPr="00973B86" w:rsidRDefault="00973B86" w:rsidP="00973B86">
            <w:pPr>
              <w:pStyle w:val="ListParagraph"/>
              <w:ind w:left="402"/>
            </w:pPr>
            <w:r w:rsidRPr="00973B86">
              <w:t>Military disability payments</w:t>
            </w:r>
            <w:r w:rsidR="00FA444B">
              <w:t>, and</w:t>
            </w:r>
          </w:p>
          <w:p w14:paraId="05F40282" w14:textId="20235701" w:rsidR="00973B86" w:rsidRPr="00973B86" w:rsidRDefault="00973B86" w:rsidP="00973B86">
            <w:pPr>
              <w:pStyle w:val="ListParagraph"/>
              <w:ind w:left="402"/>
            </w:pPr>
            <w:r w:rsidRPr="00973B86">
              <w:t>Post-separation credit card debt that is not marital debt because one spouse had no other way to support him or herself.</w:t>
            </w:r>
          </w:p>
          <w:p w14:paraId="0FAD2D11" w14:textId="77777777" w:rsidR="00FA444B" w:rsidRPr="00FA444B" w:rsidRDefault="00973B86" w:rsidP="00FA444B">
            <w:pPr>
              <w:pStyle w:val="BodyText"/>
            </w:pPr>
            <w:commentRangeStart w:id="22"/>
            <w:r w:rsidRPr="00FA444B">
              <w:t>If you are unsure whether or not you have marital property and debt to divide, you can answer more questions.  If you want to save this Action Plan, be sure to download, save, or print it.  Then return to the Guided Assist page and use the Guided Assist search box to find "Dividing Property and Debt in a Divorce."</w:t>
            </w:r>
            <w:commentRangeEnd w:id="22"/>
            <w:r w:rsidR="00A46BFE">
              <w:rPr>
                <w:rStyle w:val="CommentReference"/>
                <w:rFonts w:ascii="Arial" w:eastAsia="Arial" w:hAnsi="Arial" w:cs="Arial"/>
                <w:color w:val="auto"/>
                <w:spacing w:val="0"/>
              </w:rPr>
              <w:commentReference w:id="22"/>
            </w:r>
          </w:p>
          <w:p w14:paraId="0C9455D4" w14:textId="4CB230D4" w:rsidR="004026DB" w:rsidRPr="004026DB" w:rsidRDefault="004026DB" w:rsidP="00A46BFE">
            <w:pPr>
              <w:pStyle w:val="Heading3"/>
              <w:outlineLvl w:val="2"/>
            </w:pPr>
            <w:r w:rsidRPr="004026DB">
              <w:t>Links in this step</w:t>
            </w:r>
          </w:p>
        </w:tc>
      </w:tr>
      <w:tr w:rsidR="00A46BFE" w14:paraId="21DB6104" w14:textId="77777777" w:rsidTr="007D65A5">
        <w:trPr>
          <w:jc w:val="center"/>
        </w:trPr>
        <w:tc>
          <w:tcPr>
            <w:tcW w:w="2628" w:type="dxa"/>
            <w:tcMar>
              <w:top w:w="360" w:type="dxa"/>
              <w:left w:w="115" w:type="dxa"/>
              <w:right w:w="115" w:type="dxa"/>
            </w:tcMar>
          </w:tcPr>
          <w:p w14:paraId="3F0CE0FC" w14:textId="77777777" w:rsidR="00A46BFE" w:rsidRDefault="00A46BFE" w:rsidP="007D65A5">
            <w:pPr>
              <w:pStyle w:val="BodyText"/>
            </w:pPr>
            <w:r w:rsidRPr="00A46BFE">
              <w:rPr>
                <w:color w:val="00B0F0"/>
              </w:rPr>
              <w:t>{%tr endif %}</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6FD729D9" w:rsidR="00A46BFE" w:rsidRDefault="00A46BFE" w:rsidP="007D65A5">
            <w:pPr>
              <w:pStyle w:val="BodyText"/>
            </w:pPr>
            <w:r w:rsidRPr="00A46BFE">
              <w:rPr>
                <w:color w:val="0070C0"/>
              </w:rPr>
              <w:t xml:space="preserve">{%tr if </w:t>
            </w:r>
            <w:proofErr w:type="spellStart"/>
            <w:r>
              <w:rPr>
                <w:color w:val="0070C0"/>
              </w:rPr>
              <w:t>dissolution_or_uncontested_divorce</w:t>
            </w:r>
            <w:proofErr w:type="spellEnd"/>
            <w:r w:rsidRPr="00A46BFE">
              <w:rPr>
                <w:color w:val="0070C0"/>
              </w:rPr>
              <w:t xml:space="preserve"> %}</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06B2BEF8" w:rsidR="00403B2B" w:rsidRPr="006C0179" w:rsidRDefault="00403B2B" w:rsidP="00403B2B">
            <w:pPr>
              <w:pStyle w:val="Heading2"/>
              <w:outlineLvl w:val="1"/>
              <w:rPr>
                <w:color w:val="00B0F0"/>
              </w:rPr>
            </w:pPr>
            <w:r>
              <w:t xml:space="preserve">Step </w:t>
            </w:r>
            <w:fldSimple w:instr=" SEQ stepList \* MERGEFORMAT ">
              <w:r w:rsidR="00C50DF9">
                <w:rPr>
                  <w:noProof/>
                </w:rPr>
                <w:t>8</w:t>
              </w:r>
            </w:fldSimple>
            <w:r w:rsidR="004058F8">
              <w:rPr>
                <w:noProof/>
              </w:rPr>
              <w:t>:</w:t>
            </w:r>
            <w:r>
              <w:rPr>
                <w:noProof/>
              </w:rPr>
              <w:t xml:space="preserve"> </w:t>
            </w:r>
            <w:r w:rsidR="00FA444B" w:rsidRPr="00FA444B">
              <w:t xml:space="preserve">Learn about </w:t>
            </w:r>
            <w:r w:rsidR="00FA444B" w:rsidRPr="00FA444B">
              <w:lastRenderedPageBreak/>
              <w:t xml:space="preserve">dissolutions </w:t>
            </w:r>
            <w:r w:rsidR="00FA444B">
              <w:t>and</w:t>
            </w:r>
            <w:r w:rsidR="00FA444B" w:rsidRPr="00FA444B">
              <w:t xml:space="preserve"> uncontested divorces </w:t>
            </w:r>
          </w:p>
        </w:tc>
        <w:tc>
          <w:tcPr>
            <w:tcW w:w="7612" w:type="dxa"/>
            <w:tcMar>
              <w:top w:w="360" w:type="dxa"/>
              <w:left w:w="115" w:type="dxa"/>
              <w:right w:w="115" w:type="dxa"/>
            </w:tcMar>
          </w:tcPr>
          <w:p w14:paraId="57539EFE" w14:textId="49FA55AD" w:rsidR="00FA444B" w:rsidRDefault="00FA444B" w:rsidP="00FA444B">
            <w:pPr>
              <w:pStyle w:val="ListParagraph"/>
              <w:ind w:left="402"/>
            </w:pPr>
            <w:r>
              <w:lastRenderedPageBreak/>
              <w:t>If you and your spouse agree on all issues (ending the marriage, dividing marital property and debt</w:t>
            </w:r>
            <w:r w:rsidRPr="00FA444B">
              <w:rPr>
                <w:color w:val="92D050"/>
              </w:rPr>
              <w:t>{% if kids %}</w:t>
            </w:r>
            <w:r>
              <w:t xml:space="preserve">, parenting plan including decision-making and schedule, paternity, and child </w:t>
            </w:r>
            <w:r>
              <w:lastRenderedPageBreak/>
              <w:t>support</w:t>
            </w:r>
            <w:r w:rsidRPr="001D1D69">
              <w:rPr>
                <w:color w:val="92D050"/>
              </w:rPr>
              <w:t xml:space="preserve">{% endif </w:t>
            </w:r>
            <w:r w:rsidR="001D1D69">
              <w:rPr>
                <w:color w:val="92D050"/>
              </w:rPr>
              <w:t>%}</w:t>
            </w:r>
            <w:r>
              <w:t xml:space="preserve">) you can both sign forms to ask for a “dissolution” or “uncontested divorce.” </w:t>
            </w:r>
            <w:r>
              <w:tab/>
            </w:r>
          </w:p>
          <w:p w14:paraId="3E0752E3" w14:textId="2A31C465" w:rsidR="00FA444B" w:rsidRDefault="00FA444B" w:rsidP="00FA444B">
            <w:pPr>
              <w:pStyle w:val="ListParagraph"/>
              <w:ind w:left="402"/>
            </w:pPr>
            <w:r>
              <w:t>Asking for a dissolution or uncontested divorce means you and your spouse agree on what will happen.  You do not have a trial.  Most courts will set a hearing to ask you about the agreement</w:t>
            </w:r>
            <w:r w:rsidR="001D1D69">
              <w:t xml:space="preserve"> </w:t>
            </w:r>
            <w:r>
              <w:t xml:space="preserve">and make sure </w:t>
            </w:r>
            <w:r w:rsidR="001D1D69" w:rsidRPr="00FA444B">
              <w:rPr>
                <w:color w:val="92D050"/>
              </w:rPr>
              <w:t>{% if kids %}</w:t>
            </w:r>
            <w:r>
              <w:t xml:space="preserve">the parenting plan is in the children’s best interest and </w:t>
            </w:r>
            <w:r w:rsidR="001D1D69" w:rsidRPr="001D1D69">
              <w:rPr>
                <w:color w:val="92D050"/>
              </w:rPr>
              <w:t xml:space="preserve">{% endif </w:t>
            </w:r>
            <w:r w:rsidR="001D1D69">
              <w:rPr>
                <w:color w:val="92D050"/>
              </w:rPr>
              <w:t>%}</w:t>
            </w:r>
            <w:r>
              <w:t xml:space="preserve">that the property and debt division is fair. </w:t>
            </w:r>
            <w:r>
              <w:tab/>
            </w:r>
          </w:p>
          <w:p w14:paraId="3A03956C" w14:textId="6B96F061" w:rsidR="00FA444B" w:rsidRDefault="00FA444B" w:rsidP="00FA444B">
            <w:pPr>
              <w:pStyle w:val="ListParagraph"/>
              <w:ind w:left="402"/>
            </w:pPr>
            <w:r>
              <w:t xml:space="preserve">A dissolution and an uncontested divorce have the same result.  Both end the marriage based on your agreement without a trial.  You start a dissolution with a form called a "Petition" and pick one spouse to be "Party A" and the other to be "Party B."  You start an uncontested divorce with a "Complaint" and pick one spouse to be "Plaintiff" and the other to be "Defendant."  There is no difference in the case if you are Party A, Party B, Plaintiff, or Defendant.  </w:t>
            </w:r>
            <w:r>
              <w:tab/>
            </w:r>
          </w:p>
          <w:p w14:paraId="36882A99" w14:textId="52482477" w:rsidR="00FA444B" w:rsidRDefault="00FA444B" w:rsidP="00FA444B">
            <w:pPr>
              <w:pStyle w:val="ListParagraph"/>
              <w:ind w:left="402"/>
            </w:pPr>
            <w:r>
              <w:t xml:space="preserve">The uncontested divorce forms have choices not in the dissolution forms, such as a box to check if there is no marital property or debt to divide.  If you need one of these choices, you will only get the uncontested divorce forms below.  If not, you will be given information on both sets of forms and can choose which to use. </w:t>
            </w:r>
            <w:r>
              <w:tab/>
            </w:r>
          </w:p>
          <w:p w14:paraId="34ABD7E7" w14:textId="30DBEFD2" w:rsidR="001D1D69" w:rsidRPr="00AE0E22" w:rsidRDefault="001D1D69" w:rsidP="00FA444B">
            <w:pPr>
              <w:pStyle w:val="ListParagraph"/>
              <w:ind w:left="402"/>
              <w:rPr>
                <w:color w:val="FF0000"/>
              </w:rPr>
            </w:pPr>
            <w:r w:rsidRPr="00AE0E22">
              <w:rPr>
                <w:color w:val="FF0000"/>
              </w:rPr>
              <w:t>{%</w:t>
            </w:r>
            <w:r w:rsidR="00AE0E22">
              <w:rPr>
                <w:color w:val="FF0000"/>
              </w:rPr>
              <w:t>p</w:t>
            </w:r>
            <w:r w:rsidRPr="00AE0E22">
              <w:rPr>
                <w:color w:val="FF0000"/>
              </w:rPr>
              <w:t xml:space="preserve"> if mil</w:t>
            </w:r>
            <w:r w:rsidR="00AE0E22">
              <w:rPr>
                <w:color w:val="FF0000"/>
              </w:rPr>
              <w:t>itary</w:t>
            </w:r>
            <w:r w:rsidRPr="00AE0E22">
              <w:rPr>
                <w:color w:val="FF0000"/>
              </w:rPr>
              <w:t xml:space="preserve"> %}</w:t>
            </w:r>
          </w:p>
          <w:p w14:paraId="3F0990E3" w14:textId="1E53196D" w:rsidR="00FA444B" w:rsidRDefault="00FA444B" w:rsidP="00FA444B">
            <w:pPr>
              <w:pStyle w:val="ListParagraph"/>
              <w:ind w:left="402"/>
            </w:pPr>
            <w:r>
              <w:t xml:space="preserve">If you are filing in Fairbanks and at least one spouse is a military member, it is strongly suggested that you use Uncontested Complaint for Divorce form because the court prefers those documents. </w:t>
            </w:r>
          </w:p>
          <w:p w14:paraId="14BF43E7" w14:textId="708E652E" w:rsidR="001D1D69" w:rsidRPr="00AE0E22" w:rsidRDefault="001D1D69" w:rsidP="001D1D69">
            <w:pPr>
              <w:pStyle w:val="ListParagraph"/>
              <w:ind w:left="402"/>
              <w:rPr>
                <w:color w:val="FF0000"/>
              </w:rPr>
            </w:pPr>
            <w:r w:rsidRPr="00AE0E22">
              <w:rPr>
                <w:color w:val="FF0000"/>
              </w:rPr>
              <w:t>{%</w:t>
            </w:r>
            <w:r w:rsidR="006066FE">
              <w:rPr>
                <w:color w:val="FF0000"/>
              </w:rPr>
              <w:t>p</w:t>
            </w:r>
            <w:r w:rsidRPr="00AE0E22">
              <w:rPr>
                <w:color w:val="FF0000"/>
              </w:rPr>
              <w:t xml:space="preserve"> endif %}</w:t>
            </w:r>
          </w:p>
          <w:p w14:paraId="7503256A" w14:textId="77777777" w:rsidR="001D1D69" w:rsidRDefault="001D1D69" w:rsidP="001D1D69">
            <w:pPr>
              <w:pStyle w:val="ListParagraph"/>
              <w:numPr>
                <w:ilvl w:val="0"/>
                <w:numId w:val="0"/>
              </w:numPr>
              <w:ind w:left="402"/>
            </w:pPr>
          </w:p>
          <w:p w14:paraId="2B9DC315" w14:textId="30B230DE" w:rsidR="00712AC8" w:rsidRDefault="00712AC8" w:rsidP="00FA444B">
            <w:pPr>
              <w:pStyle w:val="Heading3"/>
              <w:outlineLvl w:val="2"/>
            </w:pPr>
            <w:r>
              <w:t>Links in this step</w:t>
            </w:r>
          </w:p>
          <w:p w14:paraId="5E51D831" w14:textId="7AE9E7BE"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1AB342D2" w14:textId="7A6C5157" w:rsidR="00712AC8" w:rsidRPr="00712AC8" w:rsidRDefault="00712AC8" w:rsidP="00712AC8">
            <w:pPr>
              <w:pStyle w:val="BodyText"/>
            </w:pPr>
            <w:r w:rsidRPr="00712AC8">
              <w:fldChar w:fldCharType="end"/>
            </w:r>
            <w:hyperlink r:id="rId34"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A46BFE">
              <w:rPr>
                <w:color w:val="0070C0"/>
              </w:rPr>
              <w:lastRenderedPageBreak/>
              <w:t>{%tr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549D0170" w:rsidR="00EF6070" w:rsidRPr="00414285" w:rsidRDefault="00DA61AF" w:rsidP="00A46BFE">
            <w:pPr>
              <w:pStyle w:val="BodyText"/>
              <w:rPr>
                <w:sz w:val="12"/>
                <w:szCs w:val="12"/>
              </w:rPr>
            </w:pPr>
            <w:r w:rsidRPr="00A46BFE">
              <w:rPr>
                <w:color w:val="002060"/>
              </w:rPr>
              <w:lastRenderedPageBreak/>
              <w:t xml:space="preserve">{%tr if </w:t>
            </w:r>
            <w:proofErr w:type="spellStart"/>
            <w:r w:rsidR="00A46BFE" w:rsidRPr="00A46BFE">
              <w:rPr>
                <w:color w:val="002060"/>
              </w:rPr>
              <w:t>legal_separation</w:t>
            </w:r>
            <w:proofErr w:type="spellEnd"/>
            <w:r w:rsidR="00A46BFE">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E99BEFA" w:rsidR="00EF6070" w:rsidRPr="007D262F" w:rsidRDefault="007E6108" w:rsidP="002B1E67">
            <w:pPr>
              <w:pStyle w:val="Heading2"/>
              <w:outlineLvl w:val="1"/>
            </w:pPr>
            <w:r>
              <w:t xml:space="preserve">Step </w:t>
            </w:r>
            <w:bookmarkStart w:id="23" w:name="Affidavit"/>
            <w:r w:rsidR="00490567">
              <w:fldChar w:fldCharType="begin"/>
            </w:r>
            <w:r w:rsidR="00490567">
              <w:instrText xml:space="preserve"> SEQ stepList \* MERGEFORMAT </w:instrText>
            </w:r>
            <w:r w:rsidR="00490567">
              <w:fldChar w:fldCharType="separate"/>
            </w:r>
            <w:r w:rsidR="00C50DF9">
              <w:rPr>
                <w:noProof/>
              </w:rPr>
              <w:t>9</w:t>
            </w:r>
            <w:r w:rsidR="00490567">
              <w:rPr>
                <w:noProof/>
              </w:rPr>
              <w:fldChar w:fldCharType="end"/>
            </w:r>
            <w:bookmarkEnd w:id="23"/>
            <w:r w:rsidR="002B1E67">
              <w:rPr>
                <w:noProof/>
              </w:rPr>
              <w:t>:</w:t>
            </w:r>
            <w:r w:rsidR="002B1E67">
              <w:t xml:space="preserve"> </w:t>
            </w:r>
            <w:r w:rsidR="00C24DF7" w:rsidRPr="00C24DF7">
              <w:t xml:space="preserve">Learn about legal separation </w:t>
            </w:r>
          </w:p>
        </w:tc>
        <w:tc>
          <w:tcPr>
            <w:tcW w:w="7612" w:type="dxa"/>
            <w:tcMar>
              <w:top w:w="360" w:type="dxa"/>
              <w:left w:w="115" w:type="dxa"/>
              <w:right w:w="115" w:type="dxa"/>
            </w:tcMar>
          </w:tcPr>
          <w:p w14:paraId="33928160" w14:textId="70CA17A7" w:rsidR="00C24DF7" w:rsidRDefault="00C24DF7" w:rsidP="00C24DF7">
            <w:pPr>
              <w:pStyle w:val="BodyText"/>
            </w:pPr>
            <w:r>
              <w:t xml:space="preserve">If you and your spouse want to separate but stay legally married to protect significant religious, financial, social or legal interests, the court can issue a Decree of Legal Separation.  </w:t>
            </w:r>
            <w:r w:rsidRPr="00FA444B">
              <w:rPr>
                <w:color w:val="92D050"/>
              </w:rPr>
              <w:t>{% if kids %}</w:t>
            </w:r>
            <w:r>
              <w:t>You will still be married, but the court will:</w:t>
            </w:r>
          </w:p>
          <w:p w14:paraId="167A0D47" w14:textId="01A6D636" w:rsidR="00C24DF7" w:rsidRDefault="00C24DF7" w:rsidP="00C24DF7">
            <w:pPr>
              <w:pStyle w:val="ListParagraph"/>
              <w:ind w:left="402"/>
            </w:pPr>
            <w:r>
              <w:t>Divide the property and debt earned or received during the marriage.</w:t>
            </w:r>
          </w:p>
          <w:p w14:paraId="635C289E" w14:textId="28E778F7" w:rsidR="00C24DF7" w:rsidRDefault="00C24DF7" w:rsidP="00C24DF7">
            <w:pPr>
              <w:pStyle w:val="ListParagraph"/>
              <w:ind w:left="402"/>
            </w:pPr>
            <w:r>
              <w:t>Issue a parenting plan that states (1) a schedule for each parent to spend time with the child(ren) and (2) how the parents make decisions about the child(ren), and</w:t>
            </w:r>
          </w:p>
          <w:p w14:paraId="618F2EB5" w14:textId="4A95685F" w:rsidR="00C24DF7" w:rsidRDefault="00C24DF7" w:rsidP="00C24DF7">
            <w:pPr>
              <w:pStyle w:val="ListParagraph"/>
              <w:ind w:left="402"/>
            </w:pPr>
            <w:r>
              <w:t>Issue a child support order that states which parent will pay child support according to the child support rule.</w:t>
            </w:r>
          </w:p>
          <w:p w14:paraId="4CFFB284" w14:textId="1C119D19" w:rsidR="00C24DF7" w:rsidRPr="00EB482B" w:rsidRDefault="00EB482B" w:rsidP="00EB482B">
            <w:pPr>
              <w:pStyle w:val="BodyText"/>
              <w:rPr>
                <w:color w:val="92D050"/>
              </w:rPr>
            </w:pPr>
            <w:r w:rsidRPr="00EB482B">
              <w:rPr>
                <w:color w:val="92D050"/>
              </w:rPr>
              <w:t>{% else %}</w:t>
            </w:r>
          </w:p>
          <w:p w14:paraId="6AC493C2" w14:textId="56DABDE9" w:rsidR="00EB482B" w:rsidRPr="00EB482B" w:rsidRDefault="00EB482B" w:rsidP="00EB482B">
            <w:pPr>
              <w:pStyle w:val="BodyText"/>
            </w:pPr>
            <w:r w:rsidRPr="00EB482B">
              <w:t>You will still be married, but the court will divide the property and debt earned or received during the marriage.</w:t>
            </w:r>
          </w:p>
          <w:p w14:paraId="2A6EDCC9" w14:textId="1C058D7C" w:rsidR="00EB482B" w:rsidRDefault="00EB482B" w:rsidP="00EB482B">
            <w:pPr>
              <w:pStyle w:val="BodyText"/>
              <w:rPr>
                <w:color w:val="92D050"/>
              </w:rPr>
            </w:pPr>
            <w:r w:rsidRPr="00EB482B">
              <w:rPr>
                <w:color w:val="92D050"/>
              </w:rPr>
              <w:t xml:space="preserve">{% </w:t>
            </w:r>
            <w:r>
              <w:rPr>
                <w:color w:val="92D050"/>
              </w:rPr>
              <w:t>endif</w:t>
            </w:r>
            <w:r w:rsidRPr="00EB482B">
              <w:rPr>
                <w:color w:val="92D050"/>
              </w:rPr>
              <w:t xml:space="preserve"> %}</w:t>
            </w:r>
          </w:p>
          <w:p w14:paraId="6CEE53DF" w14:textId="6E2B81F8" w:rsidR="000F77DC" w:rsidRPr="00310640" w:rsidRDefault="00DC59DE" w:rsidP="00C24DF7">
            <w:pPr>
              <w:pStyle w:val="BodyText"/>
            </w:pPr>
            <w:r w:rsidRPr="00DC59DE">
              <w:rPr>
                <w:b/>
              </w:rPr>
              <w:t>I</w:t>
            </w:r>
            <w:r w:rsidR="00C24DF7" w:rsidRPr="00DC59DE">
              <w:rPr>
                <w:b/>
              </w:rPr>
              <w:t>f your spouse does not agree to a Legal Separation, he or she can turn it into a 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3D570246" w:rsidR="00A46BFE" w:rsidRDefault="00A46BFE" w:rsidP="00A46BFE">
            <w:pPr>
              <w:pStyle w:val="BodyText"/>
            </w:pPr>
            <w:r w:rsidRPr="00A46BFE">
              <w:rPr>
                <w:color w:val="002060"/>
              </w:rPr>
              <w:t xml:space="preserve">{%tr </w:t>
            </w:r>
            <w:r>
              <w:rPr>
                <w:color w:val="002060"/>
              </w:rPr>
              <w:t>end</w:t>
            </w:r>
            <w:r w:rsidRPr="00A46BFE">
              <w:rPr>
                <w:color w:val="002060"/>
              </w:rPr>
              <w:t>if %}</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4953560A" w:rsidR="00A46BFE" w:rsidRDefault="00A46BFE" w:rsidP="00A46BFE">
            <w:pPr>
              <w:pStyle w:val="BodyText"/>
            </w:pPr>
            <w:r w:rsidRPr="00A46BFE">
              <w:rPr>
                <w:color w:val="002060"/>
              </w:rPr>
              <w:t xml:space="preserve">{%tr if </w:t>
            </w:r>
            <w:proofErr w:type="spellStart"/>
            <w:r>
              <w:rPr>
                <w:color w:val="002060"/>
              </w:rPr>
              <w:t>uncontested_divorce</w:t>
            </w:r>
            <w:proofErr w:type="spellEnd"/>
            <w:r>
              <w:rPr>
                <w:color w:val="002060"/>
              </w:rPr>
              <w:t xml:space="preserve"> </w:t>
            </w:r>
            <w:r w:rsidRPr="00A46BFE">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7EB3BE47" w:rsidR="00E743D1" w:rsidRPr="006C65ED" w:rsidRDefault="00E743D1" w:rsidP="000B5197">
            <w:pPr>
              <w:pStyle w:val="Heading2"/>
              <w:outlineLvl w:val="1"/>
            </w:pPr>
            <w:r>
              <w:t xml:space="preserve">Step </w:t>
            </w:r>
            <w:fldSimple w:instr=" SEQ stepList \* MERGEFORMAT ">
              <w:r w:rsidR="00C50DF9">
                <w:rPr>
                  <w:noProof/>
                </w:rPr>
                <w:t>10</w:t>
              </w:r>
            </w:fldSimple>
            <w:r>
              <w:t xml:space="preserve">: </w:t>
            </w:r>
            <w:r w:rsidRPr="00C870C2">
              <w:t>Fill out the forms for an uncontested divorce</w:t>
            </w:r>
          </w:p>
        </w:tc>
        <w:tc>
          <w:tcPr>
            <w:tcW w:w="7612" w:type="dxa"/>
            <w:tcMar>
              <w:top w:w="360" w:type="dxa"/>
              <w:left w:w="115" w:type="dxa"/>
              <w:right w:w="115" w:type="dxa"/>
            </w:tcMar>
          </w:tcPr>
          <w:p w14:paraId="10BB7235" w14:textId="77777777" w:rsidR="00E743D1" w:rsidRPr="00C92103" w:rsidRDefault="00E743D1" w:rsidP="00E743D1">
            <w:pPr>
              <w:pStyle w:val="ListParagraph"/>
              <w:numPr>
                <w:ilvl w:val="0"/>
                <w:numId w:val="9"/>
              </w:numPr>
              <w:spacing w:before="0" w:after="0"/>
            </w:pPr>
            <w:r w:rsidRPr="00C92103">
              <w:t>Generally, if spouses agree on all issues they can use either "dissolution" or "uncontested divorce" forms to ask to end the marriage. Uncontested divorce forms are best for your case {% if kids and property and paternity %}</w:t>
            </w:r>
          </w:p>
          <w:p w14:paraId="02190E5C" w14:textId="77777777" w:rsidR="00E743D1" w:rsidRDefault="00E743D1" w:rsidP="000B5197">
            <w:pPr>
              <w:ind w:left="360"/>
            </w:pPr>
            <w:r>
              <w:t xml:space="preserve">  because they have a place to tell the court you have a paternity issue.</w:t>
            </w:r>
          </w:p>
          <w:p w14:paraId="16488E41" w14:textId="77777777" w:rsidR="00E743D1" w:rsidRDefault="00E743D1" w:rsidP="000B5197">
            <w:pPr>
              <w:ind w:left="360"/>
            </w:pPr>
            <w:r>
              <w:t xml:space="preserve">{% elif kids and property and not paternity and pregnant and </w:t>
            </w:r>
            <w:proofErr w:type="spellStart"/>
            <w:r>
              <w:t>husband_is_father</w:t>
            </w:r>
            <w:proofErr w:type="spellEnd"/>
            <w:r>
              <w:t xml:space="preserve"> == 'yes' %}</w:t>
            </w:r>
          </w:p>
          <w:p w14:paraId="78861B3E" w14:textId="77777777" w:rsidR="00E743D1" w:rsidRDefault="00E743D1" w:rsidP="000B5197">
            <w:pPr>
              <w:ind w:left="360"/>
            </w:pPr>
            <w:r>
              <w:t xml:space="preserve">  because paragraph 5(a) of the complaint has a place to tell the court wife is pregnant.</w:t>
            </w:r>
          </w:p>
          <w:p w14:paraId="4BD0233E" w14:textId="77777777" w:rsidR="00E743D1" w:rsidRDefault="00E743D1" w:rsidP="000B5197">
            <w:pPr>
              <w:ind w:left="360"/>
            </w:pPr>
            <w:r>
              <w:t xml:space="preserve">{% elif kids and property and not paternity and pregnant and </w:t>
            </w:r>
            <w:proofErr w:type="spellStart"/>
            <w:r>
              <w:lastRenderedPageBreak/>
              <w:t>husband_is_father</w:t>
            </w:r>
            <w:proofErr w:type="spellEnd"/>
            <w:r>
              <w:t xml:space="preserve"> in('</w:t>
            </w:r>
            <w:proofErr w:type="spellStart"/>
            <w:r>
              <w:t>no','unknown</w:t>
            </w:r>
            <w:proofErr w:type="spellEnd"/>
            <w:r>
              <w:t>') %}</w:t>
            </w:r>
          </w:p>
          <w:p w14:paraId="0AE4D5F9" w14:textId="77777777" w:rsidR="00E743D1" w:rsidRDefault="00E743D1" w:rsidP="000B5197">
            <w:pPr>
              <w:ind w:left="360"/>
            </w:pPr>
            <w:r>
              <w:t xml:space="preserve">  because paragraph 5(d) of the Complaint has a place to tell the court paternity is an issue for a child conceived during the marriage.</w:t>
            </w:r>
          </w:p>
          <w:p w14:paraId="07F159C6" w14:textId="77777777" w:rsidR="00E743D1" w:rsidRDefault="00E743D1" w:rsidP="000B5197">
            <w:pPr>
              <w:ind w:left="360"/>
            </w:pPr>
            <w:r>
              <w:t>{% elif kids and not property and paternity %}</w:t>
            </w:r>
          </w:p>
          <w:p w14:paraId="510DA9C4" w14:textId="77777777" w:rsidR="00E743D1" w:rsidRDefault="00E743D1" w:rsidP="000B5197">
            <w:pPr>
              <w:ind w:left="360"/>
            </w:pPr>
            <w:r>
              <w:t xml:space="preserve">  because they have a place to tell the court (1) you have a paternity issue; and (2) you have no property of debt.</w:t>
            </w:r>
          </w:p>
          <w:p w14:paraId="14369DD2" w14:textId="77777777" w:rsidR="00E743D1" w:rsidRDefault="00E743D1" w:rsidP="000B5197">
            <w:pPr>
              <w:ind w:left="360"/>
            </w:pPr>
            <w:r>
              <w:t xml:space="preserve">{% elif kids and not property and not paternity and pregnant and </w:t>
            </w:r>
            <w:proofErr w:type="spellStart"/>
            <w:r>
              <w:t>husband_is_father</w:t>
            </w:r>
            <w:proofErr w:type="spellEnd"/>
            <w:r>
              <w:t xml:space="preserve"> == 'yes' %}</w:t>
            </w:r>
          </w:p>
          <w:p w14:paraId="0E513E0F" w14:textId="77777777" w:rsidR="00E743D1" w:rsidRDefault="00E743D1" w:rsidP="000B5197">
            <w:pPr>
              <w:ind w:left="360"/>
            </w:pPr>
            <w:r>
              <w:t xml:space="preserve">  because (1) paragraph 5(a) of the complaint has a place to tell the court wife is pregnant and (2) they have a place to tell the court you have no marital property or debt.</w:t>
            </w:r>
          </w:p>
          <w:p w14:paraId="5DC684D6" w14:textId="77777777" w:rsidR="00E743D1" w:rsidRDefault="00E743D1" w:rsidP="000B5197">
            <w:pPr>
              <w:ind w:left="360"/>
            </w:pPr>
            <w:r>
              <w:t xml:space="preserve">{% elif kids and not property and not paternity and pregnant and </w:t>
            </w:r>
            <w:proofErr w:type="spellStart"/>
            <w:r>
              <w:t>husband_is_father</w:t>
            </w:r>
            <w:proofErr w:type="spellEnd"/>
            <w:r>
              <w:t xml:space="preserve"> in('</w:t>
            </w:r>
            <w:proofErr w:type="spellStart"/>
            <w:r>
              <w:t>no','unknown</w:t>
            </w:r>
            <w:proofErr w:type="spellEnd"/>
            <w:r>
              <w:t>') %}</w:t>
            </w:r>
          </w:p>
          <w:p w14:paraId="23E2F935" w14:textId="77777777" w:rsidR="00E743D1" w:rsidRDefault="00E743D1" w:rsidP="000B5197">
            <w:pPr>
              <w:ind w:left="360"/>
            </w:pPr>
            <w:r>
              <w:t xml:space="preserve">  because (1) paragraph 5(d) of the complaint has a place to tell the court paternity is an issue for a child conceived during the marriage. and (2) they have a place to tell the court you have no marital property or debt.</w:t>
            </w:r>
          </w:p>
          <w:p w14:paraId="557F3C92" w14:textId="77777777" w:rsidR="00E743D1" w:rsidRDefault="00E743D1" w:rsidP="000B5197">
            <w:pPr>
              <w:ind w:left="360"/>
            </w:pPr>
            <w:r>
              <w:t>{% elif kids and not property and not paternity and not pregnant %}</w:t>
            </w:r>
          </w:p>
          <w:p w14:paraId="0D439079" w14:textId="77777777" w:rsidR="00E743D1" w:rsidRDefault="00E743D1" w:rsidP="000B5197">
            <w:pPr>
              <w:ind w:left="360"/>
            </w:pPr>
            <w:r>
              <w:t xml:space="preserve">  because they have a place to tell the court you have no marital property or debt.</w:t>
            </w:r>
          </w:p>
          <w:p w14:paraId="740A26DB" w14:textId="77777777" w:rsidR="00E743D1" w:rsidRDefault="00E743D1" w:rsidP="000B5197">
            <w:pPr>
              <w:ind w:left="360"/>
            </w:pPr>
            <w:r>
              <w:t xml:space="preserve">{% elif not kids and pregnant and </w:t>
            </w:r>
            <w:proofErr w:type="spellStart"/>
            <w:r>
              <w:t>husband_is_father</w:t>
            </w:r>
            <w:proofErr w:type="spellEnd"/>
            <w:r>
              <w:t xml:space="preserve"> == 'yes' %}</w:t>
            </w:r>
          </w:p>
          <w:p w14:paraId="4481828A" w14:textId="77777777" w:rsidR="00E743D1" w:rsidRDefault="00E743D1" w:rsidP="000B5197">
            <w:pPr>
              <w:ind w:left="360"/>
            </w:pPr>
            <w:r>
              <w:t xml:space="preserve">  because paragraph 5(a) of the Complaint has a place to tell the court wife is pregnant.</w:t>
            </w:r>
          </w:p>
          <w:p w14:paraId="3779C006" w14:textId="77777777" w:rsidR="00E743D1" w:rsidRDefault="00E743D1" w:rsidP="000B5197">
            <w:pPr>
              <w:ind w:left="360"/>
            </w:pPr>
            <w:r>
              <w:t xml:space="preserve">{% elif not kids and pregnant and </w:t>
            </w:r>
            <w:proofErr w:type="spellStart"/>
            <w:r>
              <w:t>husband_is_father</w:t>
            </w:r>
            <w:proofErr w:type="spellEnd"/>
            <w:r>
              <w:t xml:space="preserve"> in('</w:t>
            </w:r>
            <w:proofErr w:type="spellStart"/>
            <w:r>
              <w:t>no','unknown</w:t>
            </w:r>
            <w:proofErr w:type="spellEnd"/>
            <w:r>
              <w:t>') %}</w:t>
            </w:r>
          </w:p>
          <w:p w14:paraId="54C8827E" w14:textId="77777777" w:rsidR="00E743D1" w:rsidRDefault="00E743D1" w:rsidP="000B5197">
            <w:pPr>
              <w:ind w:left="360"/>
            </w:pPr>
            <w:r>
              <w:t xml:space="preserve">  because paragraph 5(d) of the Complaint has a place to tell the court paternity is an issue for a child conceived during the marriage. </w:t>
            </w:r>
          </w:p>
          <w:p w14:paraId="2B42ED39" w14:textId="77777777" w:rsidR="00E743D1" w:rsidRDefault="00E743D1" w:rsidP="000B5197">
            <w:pPr>
              <w:ind w:left="360"/>
            </w:pPr>
            <w:r>
              <w:t>{% endif %}</w:t>
            </w:r>
          </w:p>
          <w:p w14:paraId="41936831" w14:textId="77777777" w:rsidR="00E743D1" w:rsidRDefault="00E743D1" w:rsidP="000B5197">
            <w:pPr>
              <w:pStyle w:val="ListParagraph"/>
            </w:pPr>
            <w:r>
              <w:t>You will not know your case number until you file your documents with the court.  You can write the case number on all your forms then.</w:t>
            </w:r>
          </w:p>
          <w:p w14:paraId="4F10FA63" w14:textId="77777777" w:rsidR="00E743D1" w:rsidRDefault="00E743D1" w:rsidP="000B5197">
            <w:commentRangeStart w:id="24"/>
            <w:r>
              <w:t xml:space="preserve">{%p if kids and property and not paternity and pregnant and </w:t>
            </w:r>
            <w:proofErr w:type="spellStart"/>
            <w:r>
              <w:t>husband_is_father</w:t>
            </w:r>
            <w:proofErr w:type="spellEnd"/>
            <w:r>
              <w:t xml:space="preserve"> == 'yes' %}</w:t>
            </w:r>
          </w:p>
          <w:p w14:paraId="596298F5" w14:textId="77777777" w:rsidR="00E743D1" w:rsidRDefault="00E743D1" w:rsidP="000B5197"/>
          <w:p w14:paraId="3692C58C" w14:textId="2296C522" w:rsidR="00E743D1" w:rsidRDefault="00E743D1" w:rsidP="000B5197">
            <w:r>
              <w:t xml:space="preserve">Dissolution Packet #1: </w:t>
            </w:r>
            <w:hyperlink r:id="rId35" w:anchor="dr-1anc" w:history="1">
              <w:r w:rsidRPr="00276C77">
                <w:rPr>
                  <w:rStyle w:val="Hyperlink"/>
                </w:rPr>
                <w:t>DR-1 ANCH</w:t>
              </w:r>
            </w:hyperlink>
            <w:r>
              <w:t xml:space="preserve"> (Anchorage) | </w:t>
            </w:r>
            <w:hyperlink r:id="rId36" w:anchor="dr-1" w:history="1">
              <w:r w:rsidRPr="00276C77">
                <w:rPr>
                  <w:rStyle w:val="Hyperlink"/>
                </w:rPr>
                <w:t>DR-1</w:t>
              </w:r>
            </w:hyperlink>
            <w:r>
              <w:t xml:space="preserve"> (Not Anchorage) or</w:t>
            </w:r>
          </w:p>
          <w:p w14:paraId="37B15DD5" w14:textId="77777777" w:rsidR="00E743D1" w:rsidRDefault="00E743D1" w:rsidP="000B5197"/>
          <w:p w14:paraId="2A698348" w14:textId="77777777" w:rsidR="00E743D1" w:rsidRDefault="00E743D1" w:rsidP="000B5197">
            <w:r>
              <w:t>Uncontested Divorce</w:t>
            </w:r>
          </w:p>
          <w:p w14:paraId="2CDE1EE6" w14:textId="77777777" w:rsidR="00E743D1" w:rsidRDefault="00E743D1" w:rsidP="000B5197">
            <w:r>
              <w:t>{%p endif %}</w:t>
            </w:r>
            <w:commentRangeEnd w:id="24"/>
            <w:r>
              <w:rPr>
                <w:rStyle w:val="CommentReference"/>
                <w:rFonts w:eastAsia="Arial"/>
              </w:rPr>
              <w:commentReference w:id="24"/>
            </w:r>
          </w:p>
          <w:p w14:paraId="60542ACE" w14:textId="77777777" w:rsidR="00E743D1" w:rsidRDefault="00E743D1" w:rsidP="000B5197">
            <w:pPr>
              <w:pStyle w:val="Heading3"/>
              <w:outlineLvl w:val="2"/>
            </w:pPr>
            <w:r>
              <w:t>Required Forms</w:t>
            </w:r>
          </w:p>
          <w:p w14:paraId="17FB0518" w14:textId="77777777" w:rsidR="00E743D1" w:rsidRDefault="00E743D1" w:rsidP="000B5197">
            <w:pPr>
              <w:pStyle w:val="BodyText"/>
            </w:pPr>
            <w:r>
              <w:t xml:space="preserve">1 copy that both spouses sign </w:t>
            </w:r>
            <w:commentRangeStart w:id="25"/>
            <w:r>
              <w:t>if signatures are needed</w:t>
            </w:r>
            <w:commentRangeEnd w:id="25"/>
            <w:r>
              <w:rPr>
                <w:rStyle w:val="CommentReference"/>
                <w:rFonts w:ascii="Arial" w:eastAsia="Arial" w:hAnsi="Arial" w:cs="Arial"/>
                <w:color w:val="auto"/>
                <w:spacing w:val="0"/>
              </w:rPr>
              <w:commentReference w:id="25"/>
            </w:r>
            <w:r>
              <w:t>.</w:t>
            </w:r>
          </w:p>
          <w:p w14:paraId="13FF1E8C" w14:textId="77777777" w:rsidR="00E743D1" w:rsidRDefault="00E743D1" w:rsidP="000B5197">
            <w:pPr>
              <w:pStyle w:val="ListParagraph"/>
              <w:ind w:left="402"/>
            </w:pPr>
            <w:r>
              <w:rPr>
                <w:color w:val="FFC000"/>
              </w:rPr>
              <w:t>{%p if kids or pregnant%}</w:t>
            </w:r>
          </w:p>
          <w:p w14:paraId="3D439682" w14:textId="0CEF4522" w:rsidR="00E743D1" w:rsidRDefault="00E743D1" w:rsidP="000B5197">
            <w:pPr>
              <w:pStyle w:val="ListParagraph"/>
              <w:ind w:left="402"/>
            </w:pPr>
            <w:r>
              <w:t xml:space="preserve">Uncontested Complaint for Divorce with Children, SHC-110 </w:t>
            </w:r>
            <w:hyperlink r:id="rId37" w:history="1">
              <w:r w:rsidRPr="00E7257B">
                <w:rPr>
                  <w:rStyle w:val="Hyperlink"/>
                </w:rPr>
                <w:t>Word</w:t>
              </w:r>
            </w:hyperlink>
            <w:r>
              <w:t xml:space="preserve"> | </w:t>
            </w:r>
            <w:hyperlink r:id="rId38" w:history="1">
              <w:r w:rsidRPr="00E7257B">
                <w:rPr>
                  <w:rStyle w:val="Hyperlink"/>
                </w:rPr>
                <w:t>PDF</w:t>
              </w:r>
            </w:hyperlink>
            <w:r>
              <w:rPr>
                <w:color w:val="92D050"/>
              </w:rPr>
              <w:t>{% if pregnant %}</w:t>
            </w:r>
            <w:r w:rsidRPr="008D04A6">
              <w:br/>
              <w:t>You must use this form because wife is pregnant.</w:t>
            </w:r>
            <w:r>
              <w:rPr>
                <w:color w:val="92D050"/>
              </w:rPr>
              <w:t xml:space="preserve"> {% endif %}</w:t>
            </w:r>
          </w:p>
          <w:p w14:paraId="64F1D529" w14:textId="77777777" w:rsidR="00E743D1" w:rsidRPr="00E7257B" w:rsidRDefault="00E743D1" w:rsidP="000B5197">
            <w:pPr>
              <w:pStyle w:val="ListParagraph"/>
              <w:ind w:left="402"/>
            </w:pPr>
            <w:r>
              <w:rPr>
                <w:color w:val="FFC000"/>
              </w:rPr>
              <w:t>{%p else %}</w:t>
            </w:r>
          </w:p>
          <w:p w14:paraId="2C8B813A" w14:textId="5CBECC42" w:rsidR="00E743D1" w:rsidRPr="00E7257B" w:rsidRDefault="00E743D1" w:rsidP="000B5197">
            <w:pPr>
              <w:pStyle w:val="ListParagraph"/>
              <w:ind w:left="402"/>
            </w:pPr>
            <w:r w:rsidRPr="00E7257B">
              <w:lastRenderedPageBreak/>
              <w:t xml:space="preserve">Uncontested Complaint for Divorce </w:t>
            </w:r>
            <w:r>
              <w:t>w</w:t>
            </w:r>
            <w:r w:rsidRPr="00E7257B">
              <w:t xml:space="preserve">ithout Children, SHC-111 </w:t>
            </w:r>
            <w:hyperlink r:id="rId39" w:history="1">
              <w:r w:rsidRPr="00C632ED">
                <w:rPr>
                  <w:rStyle w:val="Hyperlink"/>
                </w:rPr>
                <w:t>Word</w:t>
              </w:r>
            </w:hyperlink>
            <w:r w:rsidRPr="00E7257B">
              <w:t xml:space="preserve"> | </w:t>
            </w:r>
            <w:hyperlink r:id="rId40" w:history="1">
              <w:r w:rsidRPr="00C632ED">
                <w:rPr>
                  <w:rStyle w:val="Hyperlink"/>
                </w:rPr>
                <w:t>PDF</w:t>
              </w:r>
            </w:hyperlink>
          </w:p>
          <w:p w14:paraId="7EE96728" w14:textId="77777777" w:rsidR="00E743D1" w:rsidRDefault="00E743D1" w:rsidP="000B5197">
            <w:pPr>
              <w:pStyle w:val="ListParagraph"/>
              <w:ind w:left="402"/>
            </w:pPr>
            <w:r w:rsidRPr="00C632ED">
              <w:rPr>
                <w:color w:val="FFC000"/>
              </w:rPr>
              <w:t>{%p endif %}</w:t>
            </w:r>
          </w:p>
          <w:p w14:paraId="5B27689C" w14:textId="77777777" w:rsidR="00E743D1" w:rsidRDefault="00E743D1" w:rsidP="000B5197">
            <w:pPr>
              <w:pStyle w:val="ListParagraph"/>
              <w:numPr>
                <w:ilvl w:val="1"/>
                <w:numId w:val="3"/>
              </w:numPr>
            </w:pPr>
            <w:r>
              <w:t>Print your name, address, and phone number in the upper left-hand corner of the first page.</w:t>
            </w:r>
          </w:p>
          <w:p w14:paraId="11E504E9" w14:textId="77777777" w:rsidR="00E743D1" w:rsidRDefault="00E743D1" w:rsidP="000B5197">
            <w:pPr>
              <w:pStyle w:val="ListParagraph"/>
              <w:numPr>
                <w:ilvl w:val="1"/>
                <w:numId w:val="3"/>
              </w:numPr>
            </w:pPr>
            <w:r>
              <w:t>In the caption, print your name above "Plaintiff" and your spouse's name above "Defendant."</w:t>
            </w:r>
          </w:p>
          <w:p w14:paraId="19FA2920" w14:textId="77777777" w:rsidR="00E743D1" w:rsidRDefault="00E743D1" w:rsidP="000B5197">
            <w:pPr>
              <w:pStyle w:val="ListParagraph"/>
              <w:numPr>
                <w:ilvl w:val="1"/>
                <w:numId w:val="3"/>
              </w:numPr>
            </w:pPr>
            <w:r>
              <w:t>Follow the directions on the form and fill out every section.</w:t>
            </w:r>
          </w:p>
          <w:p w14:paraId="2D08793B" w14:textId="348AFCBD" w:rsidR="00E743D1" w:rsidRDefault="00E743D1" w:rsidP="000B5197">
            <w:pPr>
              <w:pStyle w:val="ListParagraph"/>
              <w:ind w:left="402"/>
            </w:pPr>
            <w:r>
              <w:t xml:space="preserve">Joint Motion to put a Settlement on Record, SHC-1063 </w:t>
            </w:r>
            <w:hyperlink r:id="rId41" w:history="1">
              <w:r w:rsidRPr="00E7257B">
                <w:rPr>
                  <w:rStyle w:val="Hyperlink"/>
                </w:rPr>
                <w:t>Word</w:t>
              </w:r>
            </w:hyperlink>
            <w:r>
              <w:t xml:space="preserve"> | </w:t>
            </w:r>
            <w:hyperlink r:id="rId42" w:history="1">
              <w:r w:rsidRPr="00E7257B">
                <w:rPr>
                  <w:rStyle w:val="Hyperlink"/>
                </w:rPr>
                <w:t>PDF</w:t>
              </w:r>
            </w:hyperlink>
            <w:r>
              <w:t xml:space="preserve">  </w:t>
            </w:r>
            <w:r>
              <w:br/>
              <w:t xml:space="preserve">Do </w:t>
            </w:r>
            <w:r>
              <w:rPr>
                <w:b/>
              </w:rPr>
              <w:t>not</w:t>
            </w:r>
            <w:r>
              <w:t xml:space="preserve"> sign the Order section.</w:t>
            </w:r>
          </w:p>
          <w:p w14:paraId="391FA6A6" w14:textId="530EA278" w:rsidR="00E743D1" w:rsidRDefault="00E743D1" w:rsidP="000B5197">
            <w:pPr>
              <w:pStyle w:val="ListParagraph"/>
              <w:ind w:left="402"/>
            </w:pPr>
            <w:r>
              <w:t xml:space="preserve">Case Description Form, </w:t>
            </w:r>
            <w:hyperlink r:id="rId43" w:history="1">
              <w:r w:rsidRPr="00E7257B">
                <w:rPr>
                  <w:rStyle w:val="Hyperlink"/>
                </w:rPr>
                <w:t>CIV-125S</w:t>
              </w:r>
            </w:hyperlink>
            <w:r>
              <w:t xml:space="preserve"> </w:t>
            </w:r>
            <w:r>
              <w:br/>
            </w:r>
            <w:r w:rsidRPr="00C632ED">
              <w:rPr>
                <w:color w:val="FFC000"/>
              </w:rPr>
              <w:t>{% if kids %}</w:t>
            </w:r>
            <w:r>
              <w:t>Check "Uncontested Divorce with Children (or pregnant)".</w:t>
            </w:r>
            <w:r w:rsidRPr="00C632ED">
              <w:rPr>
                <w:color w:val="FFC000"/>
              </w:rPr>
              <w:t>{% else %}</w:t>
            </w:r>
            <w:r w:rsidRPr="00C632ED">
              <w:rPr>
                <w:color w:val="auto"/>
              </w:rPr>
              <w:t>Check "Uncontested Divorce Without Children".</w:t>
            </w:r>
            <w:r w:rsidRPr="00C632ED">
              <w:rPr>
                <w:color w:val="FFC000"/>
              </w:rPr>
              <w:t>{% endif %}</w:t>
            </w:r>
          </w:p>
          <w:p w14:paraId="0E48FC75" w14:textId="77777777" w:rsidR="00E743D1" w:rsidRPr="00C632ED" w:rsidRDefault="00E743D1" w:rsidP="000B5197">
            <w:pPr>
              <w:pStyle w:val="ListParagraph"/>
              <w:ind w:left="402"/>
            </w:pPr>
            <w:r>
              <w:t>Certificate of Divorce, VS-401 - Get this form at the court or at Health Analytics &amp; Vital Records. You must use an original form - they are printed on archival-quality, acid-free paper. You may not use a photocopy.  Fill in boxes 9-32 in black ink without cross-outs or corrections; if you don't know an answer about your spouse, leave it blank.</w:t>
            </w:r>
          </w:p>
          <w:p w14:paraId="2109D94A" w14:textId="77777777" w:rsidR="00E743D1" w:rsidRDefault="00E743D1" w:rsidP="000B5197">
            <w:pPr>
              <w:pStyle w:val="Heading3"/>
              <w:outlineLvl w:val="2"/>
            </w:pPr>
            <w:r>
              <w:t xml:space="preserve">Required forms - 2 copies </w:t>
            </w:r>
          </w:p>
          <w:p w14:paraId="11E1BBFC" w14:textId="77777777" w:rsidR="00E743D1" w:rsidRDefault="00E743D1" w:rsidP="000B5197">
            <w:pPr>
              <w:pStyle w:val="BodyText"/>
            </w:pPr>
            <w:r>
              <w:t>Each spouse fills out and signs a separate copy.</w:t>
            </w:r>
          </w:p>
          <w:p w14:paraId="1BF56CB2" w14:textId="77777777" w:rsidR="00E743D1" w:rsidRPr="006E0AC4" w:rsidRDefault="00E743D1" w:rsidP="000B5197">
            <w:pPr>
              <w:pStyle w:val="ListParagraph"/>
              <w:ind w:left="402"/>
            </w:pPr>
            <w:r>
              <w:rPr>
                <w:color w:val="FFC000"/>
              </w:rPr>
              <w:t>{%p if kids %}</w:t>
            </w:r>
          </w:p>
          <w:p w14:paraId="31579A58" w14:textId="6D3C4D84" w:rsidR="00E743D1" w:rsidRDefault="00E743D1" w:rsidP="000B5197">
            <w:pPr>
              <w:pStyle w:val="ListParagraph"/>
              <w:ind w:left="402"/>
            </w:pPr>
            <w:r>
              <w:t xml:space="preserve">Child Custody Jurisdiction Affidavit, </w:t>
            </w:r>
            <w:hyperlink r:id="rId44" w:history="1">
              <w:r w:rsidRPr="00C632ED">
                <w:rPr>
                  <w:rStyle w:val="Hyperlink"/>
                </w:rPr>
                <w:t>DR-150</w:t>
              </w:r>
            </w:hyperlink>
            <w:r>
              <w:t xml:space="preserve"> &amp; Child Support Guidelines Affidavit, </w:t>
            </w:r>
            <w:hyperlink r:id="rId45" w:history="1">
              <w:r w:rsidRPr="00C632ED">
                <w:rPr>
                  <w:rStyle w:val="Hyperlink"/>
                </w:rPr>
                <w:t>DR-305</w:t>
              </w:r>
            </w:hyperlink>
          </w:p>
          <w:p w14:paraId="08C8E5DC" w14:textId="77777777" w:rsidR="00E743D1" w:rsidRDefault="00E743D1" w:rsidP="000B5197">
            <w:pPr>
              <w:pStyle w:val="ListParagraph"/>
              <w:numPr>
                <w:ilvl w:val="1"/>
                <w:numId w:val="3"/>
              </w:numPr>
            </w:pPr>
            <w:r>
              <w:t>Answer each question completely.</w:t>
            </w:r>
          </w:p>
          <w:p w14:paraId="1E26CBC4" w14:textId="3D76BA90" w:rsidR="00E743D1" w:rsidRDefault="00E743D1" w:rsidP="000B5197">
            <w:pPr>
              <w:pStyle w:val="ListParagraph"/>
              <w:numPr>
                <w:ilvl w:val="1"/>
                <w:numId w:val="3"/>
              </w:numPr>
            </w:pPr>
            <w:r>
              <w:t xml:space="preserve">See </w:t>
            </w:r>
            <w:hyperlink r:id="rId46" w:history="1">
              <w:r w:rsidRPr="00C632ED">
                <w:rPr>
                  <w:rStyle w:val="Hyperlink"/>
                </w:rPr>
                <w:t>How to Fill out the Child Support Guidelines Affidavit</w:t>
              </w:r>
            </w:hyperlink>
            <w:r>
              <w:t>.</w:t>
            </w:r>
          </w:p>
          <w:p w14:paraId="5163E370" w14:textId="77777777" w:rsidR="00E743D1" w:rsidRDefault="00E743D1" w:rsidP="000B5197">
            <w:pPr>
              <w:pStyle w:val="ListParagraph"/>
              <w:numPr>
                <w:ilvl w:val="1"/>
                <w:numId w:val="3"/>
              </w:numPr>
            </w:pPr>
            <w:r>
              <w:t>Attach your most recent tax return and pay stubs to the Child Support Guidelines Affidavit.</w:t>
            </w:r>
          </w:p>
          <w:p w14:paraId="0019133D" w14:textId="34714E82" w:rsidR="00E743D1" w:rsidRDefault="00061AA0" w:rsidP="000B5197">
            <w:pPr>
              <w:pStyle w:val="ListParagraph"/>
              <w:numPr>
                <w:ilvl w:val="1"/>
                <w:numId w:val="3"/>
              </w:numPr>
            </w:pPr>
            <w:r>
              <w:t>Wait to s</w:t>
            </w:r>
            <w:r w:rsidR="00E743D1">
              <w:t xml:space="preserve">ign these forms </w:t>
            </w:r>
            <w:r w:rsidRPr="00061AA0">
              <w:t>them until you are in front of someone who has the power to take oaths, like a notary public</w:t>
            </w:r>
            <w:r>
              <w:t xml:space="preserve">. The court clerk can do this for free. Bring a valid </w:t>
            </w:r>
            <w:r>
              <w:lastRenderedPageBreak/>
              <w:t>photo ID with you.</w:t>
            </w:r>
          </w:p>
          <w:p w14:paraId="5D03AC94" w14:textId="77777777" w:rsidR="00E743D1" w:rsidRDefault="00E743D1" w:rsidP="000B5197">
            <w:pPr>
              <w:pStyle w:val="ListParagraph"/>
              <w:ind w:left="402"/>
            </w:pPr>
            <w:r w:rsidRPr="006E0AC4">
              <w:rPr>
                <w:color w:val="FFC000"/>
              </w:rPr>
              <w:t>{%p endif %}</w:t>
            </w:r>
          </w:p>
          <w:p w14:paraId="7100840E" w14:textId="0EDFF8A9" w:rsidR="00E743D1" w:rsidRDefault="00E743D1" w:rsidP="000B5197">
            <w:pPr>
              <w:pStyle w:val="ListParagraph"/>
              <w:ind w:left="402"/>
            </w:pPr>
            <w:r>
              <w:t xml:space="preserve">Information Sheet, </w:t>
            </w:r>
            <w:hyperlink r:id="rId47" w:history="1">
              <w:r w:rsidRPr="00C632ED">
                <w:rPr>
                  <w:rStyle w:val="Hyperlink"/>
                </w:rPr>
                <w:t>DR-314</w:t>
              </w:r>
            </w:hyperlink>
            <w:r>
              <w:t xml:space="preserve"> </w:t>
            </w:r>
            <w:r>
              <w:br/>
              <w:t xml:space="preserve">Fill in 1-3 with complete information for yourself, </w:t>
            </w:r>
            <w:r w:rsidRPr="006E0AC4">
              <w:rPr>
                <w:color w:val="FFC000"/>
              </w:rPr>
              <w:t xml:space="preserve">{% </w:t>
            </w:r>
            <w:r>
              <w:rPr>
                <w:color w:val="FFC000"/>
              </w:rPr>
              <w:t>if kids %}</w:t>
            </w:r>
            <w:r>
              <w:t xml:space="preserve">the children in the case, </w:t>
            </w:r>
            <w:r w:rsidRPr="00C632ED">
              <w:rPr>
                <w:color w:val="FFC000"/>
              </w:rPr>
              <w:t>{% endif %}</w:t>
            </w:r>
            <w:r>
              <w:t>your spouse if you know it, and then sign and date.</w:t>
            </w:r>
          </w:p>
          <w:p w14:paraId="3BD6EFD8" w14:textId="77777777" w:rsidR="00E743D1" w:rsidRDefault="00E743D1" w:rsidP="000B5197">
            <w:pPr>
              <w:pStyle w:val="Heading3"/>
              <w:outlineLvl w:val="2"/>
            </w:pPr>
            <w:r>
              <w:t xml:space="preserve">Required Forms </w:t>
            </w:r>
          </w:p>
          <w:p w14:paraId="3FBBF488" w14:textId="77777777" w:rsidR="00E743D1" w:rsidRDefault="00E743D1" w:rsidP="000B5197">
            <w:pPr>
              <w:pStyle w:val="BodyText"/>
            </w:pPr>
            <w:r>
              <w:t xml:space="preserve">Fill out but do </w:t>
            </w:r>
            <w:r w:rsidRPr="006E0AC4">
              <w:rPr>
                <w:b/>
              </w:rPr>
              <w:t>not</w:t>
            </w:r>
            <w:r>
              <w:t xml:space="preserve"> sign because the judge will sign them.</w:t>
            </w:r>
          </w:p>
          <w:p w14:paraId="28A0CEB0" w14:textId="77777777" w:rsidR="00E743D1" w:rsidRPr="006E0AC4" w:rsidRDefault="00E743D1" w:rsidP="000B5197">
            <w:pPr>
              <w:pStyle w:val="ListParagraph"/>
              <w:ind w:left="402"/>
            </w:pPr>
            <w:r>
              <w:rPr>
                <w:color w:val="FFC000"/>
              </w:rPr>
              <w:t>{%p if kids %}</w:t>
            </w:r>
          </w:p>
          <w:p w14:paraId="3C260224" w14:textId="415336C6" w:rsidR="00E743D1" w:rsidRDefault="00E743D1" w:rsidP="000B5197">
            <w:pPr>
              <w:pStyle w:val="ListParagraph"/>
              <w:ind w:left="402"/>
            </w:pPr>
            <w:r>
              <w:t xml:space="preserve">Child Support Order, </w:t>
            </w:r>
            <w:hyperlink r:id="rId48" w:history="1">
              <w:r w:rsidRPr="00FB2AAB">
                <w:rPr>
                  <w:rStyle w:val="Hyperlink"/>
                </w:rPr>
                <w:t>DR-300</w:t>
              </w:r>
            </w:hyperlink>
          </w:p>
          <w:p w14:paraId="192CEE81" w14:textId="3069196E" w:rsidR="00E743D1" w:rsidRDefault="00E743D1" w:rsidP="000B5197">
            <w:pPr>
              <w:pStyle w:val="BodyText"/>
            </w:pPr>
            <w:r>
              <w:t xml:space="preserve">Finding of Fact and Conclusions of Law &amp; Decree of Divorce, DR- </w:t>
            </w:r>
            <w:hyperlink r:id="rId49" w:history="1">
              <w:r w:rsidRPr="00FB2AAB">
                <w:rPr>
                  <w:rStyle w:val="Hyperlink"/>
                </w:rPr>
                <w:t>800 &amp; 805</w:t>
              </w:r>
            </w:hyperlink>
            <w:r>
              <w:br/>
              <w:t>Fill out the “Findings of Fact” section</w:t>
            </w:r>
          </w:p>
          <w:p w14:paraId="6BC69304" w14:textId="77777777" w:rsidR="00E743D1" w:rsidRDefault="00E743D1" w:rsidP="000B5197">
            <w:pPr>
              <w:pStyle w:val="ListParagraph"/>
              <w:ind w:left="402"/>
            </w:pPr>
            <w:r w:rsidRPr="008A556F">
              <w:rPr>
                <w:color w:val="00B050"/>
              </w:rPr>
              <w:t>{%p if not property %}</w:t>
            </w:r>
            <w:r>
              <w:t xml:space="preserve"> </w:t>
            </w:r>
          </w:p>
          <w:p w14:paraId="3C02FD95" w14:textId="0ECFFEA4" w:rsidR="00E743D1" w:rsidRDefault="00E743D1" w:rsidP="000B5197">
            <w:pPr>
              <w:pStyle w:val="ListParagraph"/>
              <w:ind w:left="402"/>
            </w:pPr>
            <w:r>
              <w:t xml:space="preserve">Decree and Judgment, SHC-525 </w:t>
            </w:r>
            <w:hyperlink r:id="rId50" w:history="1">
              <w:r w:rsidRPr="00466233">
                <w:rPr>
                  <w:rStyle w:val="Hyperlink"/>
                </w:rPr>
                <w:t>Word</w:t>
              </w:r>
            </w:hyperlink>
            <w:r>
              <w:t xml:space="preserve"> | </w:t>
            </w:r>
            <w:hyperlink r:id="rId51" w:history="1">
              <w:r w:rsidRPr="00466233">
                <w:rPr>
                  <w:rStyle w:val="Hyperlink"/>
                </w:rPr>
                <w:t>PDF</w:t>
              </w:r>
            </w:hyperlink>
          </w:p>
          <w:p w14:paraId="59C72427" w14:textId="77777777" w:rsidR="00E743D1" w:rsidRPr="006E0AC4" w:rsidRDefault="00E743D1" w:rsidP="000B5197">
            <w:pPr>
              <w:pStyle w:val="ListParagraph"/>
              <w:ind w:left="402"/>
            </w:pPr>
            <w:r w:rsidRPr="00056903">
              <w:rPr>
                <w:color w:val="00B050"/>
              </w:rPr>
              <w:t xml:space="preserve">{%p endif </w:t>
            </w:r>
            <w:r>
              <w:rPr>
                <w:color w:val="00B050"/>
              </w:rPr>
              <w:t>%}</w:t>
            </w:r>
          </w:p>
          <w:p w14:paraId="47C2E301" w14:textId="77777777" w:rsidR="00E743D1" w:rsidRDefault="00E743D1" w:rsidP="000B5197">
            <w:pPr>
              <w:pStyle w:val="ListParagraph"/>
              <w:ind w:left="402"/>
            </w:pPr>
            <w:r w:rsidRPr="006E0AC4">
              <w:rPr>
                <w:color w:val="FFC000"/>
              </w:rPr>
              <w:t xml:space="preserve">{%p </w:t>
            </w:r>
            <w:r>
              <w:rPr>
                <w:color w:val="FFC000"/>
              </w:rPr>
              <w:t>else</w:t>
            </w:r>
            <w:r w:rsidRPr="006E0AC4">
              <w:rPr>
                <w:color w:val="FFC000"/>
              </w:rPr>
              <w:t xml:space="preserve"> %}</w:t>
            </w:r>
          </w:p>
          <w:p w14:paraId="1A8B7A5A" w14:textId="33FAAC9C" w:rsidR="00E743D1" w:rsidRDefault="00E743D1" w:rsidP="000B5197">
            <w:pPr>
              <w:pStyle w:val="ListParagraph"/>
              <w:ind w:left="402"/>
            </w:pPr>
            <w:r>
              <w:t xml:space="preserve">Finding of Fact and Conclusions of Law, SHC-540 </w:t>
            </w:r>
            <w:hyperlink r:id="rId52" w:history="1">
              <w:r w:rsidRPr="00466233">
                <w:rPr>
                  <w:rStyle w:val="Hyperlink"/>
                </w:rPr>
                <w:t>Word</w:t>
              </w:r>
            </w:hyperlink>
            <w:r>
              <w:t xml:space="preserve"> | </w:t>
            </w:r>
            <w:hyperlink r:id="rId53" w:history="1">
              <w:r w:rsidRPr="00466233">
                <w:rPr>
                  <w:rStyle w:val="Hyperlink"/>
                </w:rPr>
                <w:t>PDF</w:t>
              </w:r>
            </w:hyperlink>
            <w:r>
              <w:t xml:space="preserve"> (fill out the “Findings of Fact” section)</w:t>
            </w:r>
          </w:p>
          <w:p w14:paraId="73E19221" w14:textId="0B51012C" w:rsidR="00E743D1" w:rsidRDefault="00E743D1" w:rsidP="000B5197">
            <w:pPr>
              <w:pStyle w:val="ListParagraph"/>
              <w:ind w:left="402"/>
            </w:pPr>
            <w:r>
              <w:t xml:space="preserve">Decree and Judgment, SHC-545 </w:t>
            </w:r>
            <w:hyperlink r:id="rId54" w:history="1">
              <w:r w:rsidRPr="00466233">
                <w:rPr>
                  <w:rStyle w:val="Hyperlink"/>
                </w:rPr>
                <w:t>Word</w:t>
              </w:r>
            </w:hyperlink>
            <w:r>
              <w:t xml:space="preserve"> | </w:t>
            </w:r>
            <w:hyperlink r:id="rId55" w:history="1">
              <w:r w:rsidRPr="00466233">
                <w:rPr>
                  <w:rStyle w:val="Hyperlink"/>
                </w:rPr>
                <w:t>PDF</w:t>
              </w:r>
            </w:hyperlink>
          </w:p>
          <w:p w14:paraId="2FAFE81C" w14:textId="77777777" w:rsidR="00E743D1" w:rsidRDefault="00E743D1" w:rsidP="000B5197">
            <w:pPr>
              <w:pStyle w:val="ListParagraph"/>
              <w:ind w:left="402"/>
            </w:pPr>
            <w:r w:rsidRPr="00466233">
              <w:rPr>
                <w:color w:val="FFC000"/>
              </w:rPr>
              <w:t>{%p endif %}</w:t>
            </w:r>
          </w:p>
          <w:p w14:paraId="0A685836" w14:textId="77777777" w:rsidR="00E743D1" w:rsidRPr="003637C1" w:rsidRDefault="00E743D1" w:rsidP="000B5197">
            <w:pPr>
              <w:pStyle w:val="BodyText"/>
              <w:rPr>
                <w:color w:val="92D050"/>
              </w:rPr>
            </w:pPr>
            <w:r>
              <w:rPr>
                <w:color w:val="92D050"/>
              </w:rPr>
              <w:t>{%p if pregnant %}</w:t>
            </w:r>
          </w:p>
          <w:p w14:paraId="600CC185" w14:textId="77777777" w:rsidR="00E743D1" w:rsidRDefault="00E743D1" w:rsidP="000B5197">
            <w:pPr>
              <w:pStyle w:val="Heading3"/>
              <w:outlineLvl w:val="2"/>
            </w:pPr>
            <w:r>
              <w:t>Form if wife is pregnant</w:t>
            </w:r>
          </w:p>
          <w:p w14:paraId="6468E41B" w14:textId="77777777" w:rsidR="00E743D1" w:rsidRPr="001B1DE5" w:rsidRDefault="00E743D1" w:rsidP="000B5197">
            <w:pPr>
              <w:pStyle w:val="BodyText"/>
            </w:pPr>
            <w:r w:rsidRPr="001B1DE5">
              <w:rPr>
                <w:color w:val="0070C0"/>
              </w:rPr>
              <w:t>{%</w:t>
            </w:r>
            <w:r>
              <w:rPr>
                <w:color w:val="0070C0"/>
              </w:rPr>
              <w:t>p</w:t>
            </w:r>
            <w:r w:rsidRPr="001B1DE5">
              <w:rPr>
                <w:color w:val="0070C0"/>
              </w:rPr>
              <w:t xml:space="preserve"> if </w:t>
            </w:r>
            <w:proofErr w:type="spellStart"/>
            <w:r>
              <w:rPr>
                <w:color w:val="0070C0"/>
              </w:rPr>
              <w:t>husband_is_father</w:t>
            </w:r>
            <w:proofErr w:type="spellEnd"/>
            <w:r w:rsidRPr="001B1DE5">
              <w:rPr>
                <w:color w:val="0070C0"/>
              </w:rPr>
              <w:t xml:space="preserve"> %}</w:t>
            </w:r>
          </w:p>
          <w:p w14:paraId="2703C304" w14:textId="77777777" w:rsidR="00E743D1" w:rsidRPr="001B1DE5" w:rsidRDefault="00E743D1" w:rsidP="000B5197">
            <w:pPr>
              <w:pStyle w:val="BodyText"/>
            </w:pPr>
            <w:r w:rsidRPr="001B1DE5">
              <w:t>Some courts will allow a divorce case to move forward when the wife is pregnant. Other courts require that the child be born before completing the case.  You can ask the court to divorce you before the child is born, and deal with the parenting plan and child support after by filing:</w:t>
            </w:r>
          </w:p>
          <w:p w14:paraId="565D36CF" w14:textId="77777777" w:rsidR="00E743D1" w:rsidRDefault="00E743D1" w:rsidP="000B5197">
            <w:pPr>
              <w:pStyle w:val="BodyText"/>
            </w:pPr>
            <w:r w:rsidRPr="001B1DE5">
              <w:rPr>
                <w:color w:val="0070C0"/>
              </w:rPr>
              <w:t>{%</w:t>
            </w:r>
            <w:r>
              <w:rPr>
                <w:color w:val="0070C0"/>
              </w:rPr>
              <w:t>p</w:t>
            </w:r>
            <w:r w:rsidRPr="001B1DE5">
              <w:rPr>
                <w:color w:val="0070C0"/>
              </w:rPr>
              <w:t xml:space="preserve"> </w:t>
            </w:r>
            <w:r>
              <w:rPr>
                <w:color w:val="0070C0"/>
              </w:rPr>
              <w:t>else</w:t>
            </w:r>
            <w:r w:rsidRPr="001B1DE5">
              <w:rPr>
                <w:color w:val="0070C0"/>
              </w:rPr>
              <w:t xml:space="preserve"> %}</w:t>
            </w:r>
            <w:r>
              <w:t xml:space="preserve">If a wife is pregnant when a marriage ends the law considers the husband to be the father.  If the husband is not the father, the court can remove the husband’s rights and responsibilities for that child.  This is called “disestablishing paternity.”  You can ask </w:t>
            </w:r>
            <w:r>
              <w:lastRenderedPageBreak/>
              <w:t>the court to divorce you before the child is born, and deal with the paternity after by filing:</w:t>
            </w:r>
          </w:p>
          <w:p w14:paraId="510C928B" w14:textId="77777777" w:rsidR="00E743D1" w:rsidRDefault="00E743D1" w:rsidP="000B5197">
            <w:pPr>
              <w:pStyle w:val="BodyText"/>
            </w:pPr>
            <w:r w:rsidRPr="001B1DE5">
              <w:rPr>
                <w:color w:val="0070C0"/>
              </w:rPr>
              <w:t>{%</w:t>
            </w:r>
            <w:r>
              <w:rPr>
                <w:color w:val="0070C0"/>
              </w:rPr>
              <w:t>p</w:t>
            </w:r>
            <w:r w:rsidRPr="001B1DE5">
              <w:rPr>
                <w:color w:val="0070C0"/>
              </w:rPr>
              <w:t xml:space="preserve"> </w:t>
            </w:r>
            <w:r>
              <w:rPr>
                <w:color w:val="0070C0"/>
              </w:rPr>
              <w:t>end</w:t>
            </w:r>
            <w:r w:rsidRPr="001B1DE5">
              <w:rPr>
                <w:color w:val="0070C0"/>
              </w:rPr>
              <w:t>if %}</w:t>
            </w:r>
          </w:p>
          <w:p w14:paraId="6A5EB530" w14:textId="3EC19B38" w:rsidR="00E743D1" w:rsidRDefault="00E743D1" w:rsidP="000B5197">
            <w:pPr>
              <w:pStyle w:val="ListParagraph"/>
              <w:ind w:left="402"/>
            </w:pPr>
            <w:r>
              <w:t xml:space="preserve">Joint Motion, Affidavit and Order to Bifurcate Divorce for Subsequent Determination of Paternity, SHC-153 </w:t>
            </w:r>
            <w:hyperlink r:id="rId56" w:history="1">
              <w:r w:rsidRPr="00FB2AAB">
                <w:rPr>
                  <w:rStyle w:val="Hyperlink"/>
                </w:rPr>
                <w:t>Word</w:t>
              </w:r>
            </w:hyperlink>
            <w:r>
              <w:t xml:space="preserve"> | </w:t>
            </w:r>
            <w:hyperlink r:id="rId57" w:history="1">
              <w:r w:rsidRPr="00FB2AAB">
                <w:rPr>
                  <w:rStyle w:val="Hyperlink"/>
                </w:rPr>
                <w:t>PDF</w:t>
              </w:r>
            </w:hyperlink>
            <w:r>
              <w:t xml:space="preserve"> (do NOT sign the order section)</w:t>
            </w:r>
          </w:p>
          <w:p w14:paraId="4E59D258" w14:textId="77777777" w:rsidR="00E743D1" w:rsidRDefault="00E743D1" w:rsidP="000B5197">
            <w:pPr>
              <w:pStyle w:val="BodyText"/>
            </w:pPr>
            <w:r>
              <w:rPr>
                <w:color w:val="92D050"/>
              </w:rPr>
              <w:t>{%p endif %}</w:t>
            </w:r>
          </w:p>
          <w:p w14:paraId="66E766FD" w14:textId="77777777" w:rsidR="00E743D1" w:rsidRDefault="00E743D1" w:rsidP="000B5197">
            <w:pPr>
              <w:pStyle w:val="BodyText"/>
            </w:pPr>
            <w:r>
              <w:rPr>
                <w:color w:val="00B050"/>
              </w:rPr>
              <w:t>{% if paternity %}</w:t>
            </w:r>
          </w:p>
          <w:p w14:paraId="5666DCC3" w14:textId="77777777" w:rsidR="00E743D1" w:rsidRDefault="00E743D1" w:rsidP="000B5197">
            <w:pPr>
              <w:pStyle w:val="Heading3"/>
              <w:outlineLvl w:val="2"/>
            </w:pPr>
            <w:r>
              <w:t>Paternity form</w:t>
            </w:r>
          </w:p>
          <w:p w14:paraId="43301169" w14:textId="77777777" w:rsidR="00E743D1" w:rsidRDefault="00E743D1" w:rsidP="000B5197">
            <w:pPr>
              <w:pStyle w:val="BodyText"/>
            </w:pPr>
            <w:r>
              <w:t>If the husband is not the biological or adopted father of a child born during the marriage you can ask the court to remove the husband’s rights and responsibilities for that child. This is called “disestablishing paternity.” Use:</w:t>
            </w:r>
          </w:p>
          <w:p w14:paraId="2618CA8E" w14:textId="7300FAC9" w:rsidR="00E743D1" w:rsidRDefault="00E743D1" w:rsidP="000B5197">
            <w:pPr>
              <w:pStyle w:val="ListParagraph"/>
              <w:ind w:left="402"/>
            </w:pPr>
            <w:r>
              <w:t>Three-Way Affidavit to Disestablish and Establish Paternity, SHC-151 (</w:t>
            </w:r>
            <w:hyperlink r:id="rId58" w:history="1">
              <w:r w:rsidRPr="00FB2AAB">
                <w:rPr>
                  <w:rStyle w:val="Hyperlink"/>
                </w:rPr>
                <w:t>Word</w:t>
              </w:r>
            </w:hyperlink>
            <w:r>
              <w:t xml:space="preserve"> | </w:t>
            </w:r>
            <w:hyperlink r:id="rId59" w:history="1">
              <w:r w:rsidRPr="00FB2AAB">
                <w:rPr>
                  <w:rStyle w:val="Hyperlink"/>
                </w:rPr>
                <w:t>PDF</w:t>
              </w:r>
            </w:hyperlink>
            <w:r>
              <w:t>). This can be filled out by:</w:t>
            </w:r>
          </w:p>
          <w:p w14:paraId="201F6229" w14:textId="77777777" w:rsidR="00E743D1" w:rsidRDefault="00E743D1" w:rsidP="000B5197">
            <w:pPr>
              <w:pStyle w:val="ListParagraph"/>
              <w:numPr>
                <w:ilvl w:val="1"/>
                <w:numId w:val="3"/>
              </w:numPr>
            </w:pPr>
            <w:r>
              <w:t>the mother, the husband and the man who is the father stating the husband is NOT the father and that the man is the biological father</w:t>
            </w:r>
          </w:p>
          <w:p w14:paraId="6F0577B0" w14:textId="77777777" w:rsidR="00E743D1" w:rsidRDefault="00E743D1" w:rsidP="000B5197">
            <w:pPr>
              <w:pStyle w:val="ListParagraph"/>
              <w:numPr>
                <w:ilvl w:val="1"/>
                <w:numId w:val="3"/>
              </w:numPr>
            </w:pPr>
            <w:r>
              <w:t>the mother and the husband saying the husband is NOT the father to disestablish the husband as the biological father</w:t>
            </w:r>
          </w:p>
          <w:p w14:paraId="3FCD8F00" w14:textId="77777777" w:rsidR="00E743D1" w:rsidRDefault="00E743D1" w:rsidP="000B5197">
            <w:pPr>
              <w:pStyle w:val="BodyText"/>
            </w:pPr>
            <w:r>
              <w:rPr>
                <w:color w:val="00B050"/>
              </w:rPr>
              <w:t>{% endif %}</w:t>
            </w:r>
          </w:p>
          <w:p w14:paraId="4BF3DAC6" w14:textId="77777777" w:rsidR="00E743D1" w:rsidRDefault="00E743D1" w:rsidP="000B5197">
            <w:pPr>
              <w:pStyle w:val="Heading3"/>
              <w:outlineLvl w:val="2"/>
            </w:pPr>
            <w:r>
              <w:t>Optional Forms Depending on Your Situation</w:t>
            </w:r>
          </w:p>
          <w:p w14:paraId="651CCDB9" w14:textId="77777777" w:rsidR="00E743D1" w:rsidRPr="00466233" w:rsidRDefault="00E743D1" w:rsidP="000B5197">
            <w:pPr>
              <w:pStyle w:val="ListParagraph"/>
              <w:ind w:left="402"/>
            </w:pPr>
            <w:r>
              <w:rPr>
                <w:color w:val="FFC000"/>
              </w:rPr>
              <w:t>{%p if kids %}</w:t>
            </w:r>
          </w:p>
          <w:p w14:paraId="1D0D0C59" w14:textId="07A1F80B" w:rsidR="00E743D1" w:rsidRDefault="00E743D1" w:rsidP="000B5197">
            <w:pPr>
              <w:pStyle w:val="ListParagraph"/>
              <w:ind w:left="402"/>
            </w:pPr>
            <w:r>
              <w:t xml:space="preserve">Shared Custody Child Support Calculation, </w:t>
            </w:r>
            <w:hyperlink r:id="rId60" w:history="1">
              <w:r w:rsidRPr="00FB2AAB">
                <w:rPr>
                  <w:rStyle w:val="Hyperlink"/>
                </w:rPr>
                <w:t>DR-306</w:t>
              </w:r>
            </w:hyperlink>
          </w:p>
          <w:p w14:paraId="189F7984" w14:textId="77777777" w:rsidR="00E743D1" w:rsidRDefault="00E743D1" w:rsidP="000B5197">
            <w:pPr>
              <w:pStyle w:val="ListParagraph"/>
              <w:ind w:left="402"/>
            </w:pPr>
            <w:r w:rsidRPr="006E0AC4">
              <w:rPr>
                <w:color w:val="FFC000"/>
              </w:rPr>
              <w:t>{%p endif %}</w:t>
            </w:r>
          </w:p>
          <w:p w14:paraId="390585DC" w14:textId="2CA66B6C" w:rsidR="00E743D1" w:rsidRDefault="00E743D1" w:rsidP="000B5197">
            <w:pPr>
              <w:pStyle w:val="ListParagraph"/>
              <w:ind w:left="402"/>
            </w:pPr>
            <w:r>
              <w:t xml:space="preserve">Joint Motion, Affidavit &amp; Order to Appear and Testify By Telephone, SHC-1342 </w:t>
            </w:r>
            <w:hyperlink r:id="rId61" w:history="1">
              <w:r w:rsidRPr="00FB2AAB">
                <w:rPr>
                  <w:rStyle w:val="Hyperlink"/>
                </w:rPr>
                <w:t>Word</w:t>
              </w:r>
            </w:hyperlink>
            <w:r>
              <w:t xml:space="preserve"> | </w:t>
            </w:r>
            <w:hyperlink r:id="rId62" w:history="1">
              <w:r w:rsidRPr="00FB2AAB">
                <w:rPr>
                  <w:rStyle w:val="Hyperlink"/>
                </w:rPr>
                <w:t>PDF</w:t>
              </w:r>
            </w:hyperlink>
            <w:r>
              <w:t xml:space="preserve"> (do NOT sign the Order section) </w:t>
            </w:r>
          </w:p>
          <w:p w14:paraId="23ED18A6" w14:textId="77777777" w:rsidR="00E743D1" w:rsidRDefault="00E743D1" w:rsidP="000B5197">
            <w:pPr>
              <w:pStyle w:val="Heading3"/>
              <w:outlineLvl w:val="2"/>
            </w:pPr>
            <w:r>
              <w:t>If you and your spouse realize you do not agree, you can:</w:t>
            </w:r>
          </w:p>
          <w:p w14:paraId="59D755F8" w14:textId="77777777" w:rsidR="00E743D1" w:rsidRDefault="00E743D1" w:rsidP="000B5197">
            <w:pPr>
              <w:pStyle w:val="ListParagraph"/>
              <w:ind w:left="402"/>
            </w:pPr>
            <w:commentRangeStart w:id="26"/>
            <w:r>
              <w:t>return to the Guided Assistant to answer questions and get the specific forms for your case, or</w:t>
            </w:r>
            <w:commentRangeEnd w:id="26"/>
            <w:r>
              <w:rPr>
                <w:rStyle w:val="CommentReference"/>
                <w:rFonts w:ascii="Arial" w:eastAsia="Arial" w:hAnsi="Arial" w:cs="Arial"/>
                <w:color w:val="auto"/>
                <w:spacing w:val="0"/>
              </w:rPr>
              <w:commentReference w:id="26"/>
            </w:r>
          </w:p>
          <w:p w14:paraId="3509F7BE" w14:textId="0773D01A" w:rsidR="00E743D1" w:rsidRDefault="00E743D1" w:rsidP="000B5197">
            <w:pPr>
              <w:pStyle w:val="ListParagraph"/>
              <w:ind w:left="402"/>
            </w:pPr>
            <w:r>
              <w:t xml:space="preserve">find the forms you need on-line:  </w:t>
            </w:r>
            <w:hyperlink r:id="rId63" w:anchor="start" w:history="1">
              <w:r w:rsidRPr="00FB2AAB">
                <w:rPr>
                  <w:rStyle w:val="Hyperlink"/>
                </w:rPr>
                <w:t xml:space="preserve">Filing for Divorce, Dissolution, or </w:t>
              </w:r>
              <w:r w:rsidRPr="00FB2AAB">
                <w:rPr>
                  <w:rStyle w:val="Hyperlink"/>
                </w:rPr>
                <w:lastRenderedPageBreak/>
                <w:t>Custody Forms</w:t>
              </w:r>
            </w:hyperlink>
          </w:p>
          <w:p w14:paraId="5A71F609" w14:textId="77777777" w:rsidR="00E743D1" w:rsidRDefault="00E743D1" w:rsidP="000B5197">
            <w:pPr>
              <w:pStyle w:val="Heading3"/>
              <w:outlineLvl w:val="2"/>
            </w:pPr>
            <w:r>
              <w:t>Links in this step</w:t>
            </w:r>
          </w:p>
          <w:p w14:paraId="60F89215" w14:textId="77777777" w:rsidR="00E743D1" w:rsidRPr="00187830" w:rsidRDefault="00E743D1" w:rsidP="000B5197">
            <w:pPr>
              <w:pStyle w:val="BodyText"/>
            </w:pPr>
          </w:p>
        </w:tc>
      </w:tr>
      <w:tr w:rsidR="00316AEC" w14:paraId="5398B933" w14:textId="77777777" w:rsidTr="00290471">
        <w:trPr>
          <w:jc w:val="center"/>
        </w:trPr>
        <w:tc>
          <w:tcPr>
            <w:tcW w:w="2628" w:type="dxa"/>
            <w:tcMar>
              <w:top w:w="360" w:type="dxa"/>
              <w:left w:w="115" w:type="dxa"/>
              <w:right w:w="115" w:type="dxa"/>
            </w:tcMar>
          </w:tcPr>
          <w:p w14:paraId="5F740697" w14:textId="67D9726C" w:rsidR="00316AEC" w:rsidRDefault="00316AEC" w:rsidP="00316AEC">
            <w:pPr>
              <w:pStyle w:val="BodyText"/>
            </w:pPr>
            <w:r w:rsidRPr="00316AEC">
              <w:rPr>
                <w:color w:val="002060"/>
              </w:rPr>
              <w:lastRenderedPageBreak/>
              <w:t>{%tr endif %}</w:t>
            </w:r>
          </w:p>
        </w:tc>
        <w:tc>
          <w:tcPr>
            <w:tcW w:w="7612" w:type="dxa"/>
            <w:tcMar>
              <w:top w:w="360" w:type="dxa"/>
              <w:left w:w="115" w:type="dxa"/>
              <w:right w:w="115" w:type="dxa"/>
            </w:tcMar>
          </w:tcPr>
          <w:p w14:paraId="012DC2D9" w14:textId="77777777" w:rsidR="00316AEC" w:rsidRDefault="00316AEC" w:rsidP="00C870C2">
            <w:pPr>
              <w:pStyle w:val="ListParagraph"/>
              <w:ind w:left="402"/>
            </w:pPr>
          </w:p>
        </w:tc>
      </w:tr>
      <w:tr w:rsidR="00316AEC" w14:paraId="3FDA3B82" w14:textId="77777777" w:rsidTr="00290471">
        <w:trPr>
          <w:jc w:val="center"/>
        </w:trPr>
        <w:tc>
          <w:tcPr>
            <w:tcW w:w="2628" w:type="dxa"/>
            <w:tcMar>
              <w:top w:w="360" w:type="dxa"/>
              <w:left w:w="115" w:type="dxa"/>
              <w:right w:w="115" w:type="dxa"/>
            </w:tcMar>
          </w:tcPr>
          <w:p w14:paraId="5FF6111F" w14:textId="75F7F6D4" w:rsidR="00316AEC" w:rsidRDefault="00316AEC" w:rsidP="00316AEC">
            <w:pPr>
              <w:pStyle w:val="BodyText"/>
            </w:pPr>
            <w:r w:rsidRPr="00316AEC">
              <w:t xml:space="preserve">{%tr </w:t>
            </w:r>
            <w:r w:rsidR="00A40AE9">
              <w:t xml:space="preserve"> if </w:t>
            </w:r>
            <w:proofErr w:type="spellStart"/>
            <w:r>
              <w:t>disso_or_unc_div</w:t>
            </w:r>
            <w:proofErr w:type="spellEnd"/>
            <w:r>
              <w:t xml:space="preserve"> </w:t>
            </w:r>
            <w:r w:rsidRPr="00316AEC">
              <w:t>%}</w:t>
            </w:r>
          </w:p>
        </w:tc>
        <w:tc>
          <w:tcPr>
            <w:tcW w:w="7612" w:type="dxa"/>
            <w:tcMar>
              <w:top w:w="360" w:type="dxa"/>
              <w:left w:w="115" w:type="dxa"/>
              <w:right w:w="115" w:type="dxa"/>
            </w:tcMar>
          </w:tcPr>
          <w:p w14:paraId="7DFBCC51" w14:textId="77777777" w:rsidR="00316AEC" w:rsidRDefault="00316AEC" w:rsidP="00C870C2">
            <w:pPr>
              <w:pStyle w:val="ListParagraph"/>
              <w:ind w:left="402"/>
            </w:pPr>
          </w:p>
        </w:tc>
      </w:tr>
    </w:tbl>
    <w:tbl>
      <w:tblPr>
        <w:tblStyle w:val="TableGrid1"/>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A40AE9" w14:paraId="6DC74B25" w14:textId="77777777" w:rsidTr="000B5197">
        <w:trPr>
          <w:jc w:val="center"/>
        </w:trPr>
        <w:tc>
          <w:tcPr>
            <w:tcW w:w="2628" w:type="dxa"/>
            <w:tcMar>
              <w:top w:w="360" w:type="dxa"/>
              <w:left w:w="115" w:type="dxa"/>
              <w:right w:w="115" w:type="dxa"/>
            </w:tcMar>
          </w:tcPr>
          <w:p w14:paraId="13B0557B" w14:textId="65758C8D" w:rsidR="00A40AE9" w:rsidRPr="006C65ED" w:rsidRDefault="00A40AE9" w:rsidP="000B5197">
            <w:pPr>
              <w:pStyle w:val="Heading2"/>
              <w:outlineLvl w:val="1"/>
            </w:pPr>
            <w:r>
              <w:t xml:space="preserve">Step </w:t>
            </w:r>
            <w:fldSimple w:instr=" SEQ stepList \* MERGEFORMAT ">
              <w:r w:rsidR="00C50DF9">
                <w:rPr>
                  <w:noProof/>
                </w:rPr>
                <w:t>11</w:t>
              </w:r>
            </w:fldSimple>
            <w:r>
              <w:t xml:space="preserve">: </w:t>
            </w:r>
            <w:r w:rsidRPr="00C870C2">
              <w:t xml:space="preserve">Fill out the forms </w:t>
            </w:r>
            <w:r>
              <w:t>to start your case</w:t>
            </w:r>
          </w:p>
        </w:tc>
        <w:tc>
          <w:tcPr>
            <w:tcW w:w="7612" w:type="dxa"/>
            <w:tcMar>
              <w:top w:w="360" w:type="dxa"/>
              <w:left w:w="115" w:type="dxa"/>
              <w:right w:w="115" w:type="dxa"/>
            </w:tcMar>
          </w:tcPr>
          <w:p w14:paraId="6ECBFB5D" w14:textId="77777777" w:rsidR="00A40AE9" w:rsidRDefault="00A40AE9" w:rsidP="000B5197">
            <w:pPr>
              <w:pStyle w:val="ListParagraph"/>
              <w:ind w:left="402"/>
            </w:pPr>
            <w:r w:rsidRPr="005A5F96">
              <w:rPr>
                <w:color w:val="FFC000"/>
              </w:rPr>
              <w:t>{%p if kids or pregnant</w:t>
            </w:r>
            <w:r>
              <w:rPr>
                <w:color w:val="FFC000"/>
              </w:rPr>
              <w:t xml:space="preserve"> </w:t>
            </w:r>
            <w:r w:rsidRPr="005A5F96">
              <w:rPr>
                <w:color w:val="FFC000"/>
              </w:rPr>
              <w:t>%}</w:t>
            </w:r>
          </w:p>
          <w:p w14:paraId="22771B05" w14:textId="77777777" w:rsidR="00A40AE9" w:rsidRDefault="00A40AE9" w:rsidP="000B5197">
            <w:pPr>
              <w:pStyle w:val="ListParagraph"/>
              <w:ind w:left="405"/>
            </w:pPr>
            <w:r>
              <w:t>Read "Decide Between Dissolution &amp; Uncontested Divorce," above.  Then pick 1 of the following options.  Note: If you choose dissolution, the link below takes you to the Alaska Court System Website to find the forms and instructions you need.  If you choose uncontested divorce, the forms and instructions you need are listed below.</w:t>
            </w:r>
          </w:p>
          <w:p w14:paraId="4E544896" w14:textId="77777777" w:rsidR="00A40AE9" w:rsidRPr="00E7257B" w:rsidRDefault="00A40AE9" w:rsidP="000B5197">
            <w:pPr>
              <w:pStyle w:val="ListParagraph"/>
              <w:ind w:left="402"/>
            </w:pPr>
            <w:r>
              <w:rPr>
                <w:color w:val="FFC000"/>
              </w:rPr>
              <w:t>{%p else %}</w:t>
            </w:r>
          </w:p>
          <w:p w14:paraId="12717E0F" w14:textId="77777777" w:rsidR="00A40AE9" w:rsidRDefault="00A40AE9" w:rsidP="000B5197">
            <w:pPr>
              <w:pStyle w:val="ListParagraph"/>
              <w:ind w:left="405"/>
            </w:pPr>
            <w:r>
              <w:t xml:space="preserve">You will not know your case number until you file your documents with the court.  You can write the case number on all your forms then. </w:t>
            </w:r>
          </w:p>
          <w:p w14:paraId="26FDB794" w14:textId="77777777" w:rsidR="00A40AE9" w:rsidRPr="00E7257B" w:rsidRDefault="00A40AE9" w:rsidP="000B5197">
            <w:pPr>
              <w:pStyle w:val="ListParagraph"/>
              <w:ind w:left="402"/>
            </w:pPr>
            <w:r>
              <w:rPr>
                <w:color w:val="FFC000"/>
              </w:rPr>
              <w:t>{%p endif %}</w:t>
            </w:r>
          </w:p>
          <w:p w14:paraId="6E787018" w14:textId="77777777" w:rsidR="00A40AE9" w:rsidRDefault="00A40AE9" w:rsidP="00A40AE9">
            <w:pPr>
              <w:pStyle w:val="BodyText"/>
              <w:numPr>
                <w:ilvl w:val="0"/>
                <w:numId w:val="11"/>
              </w:numPr>
              <w:ind w:left="405"/>
            </w:pPr>
            <w:r w:rsidRPr="005A5F96">
              <w:rPr>
                <w:color w:val="FFC000"/>
              </w:rPr>
              <w:t>{%p if pregnant%}</w:t>
            </w:r>
          </w:p>
          <w:p w14:paraId="1D7145ED" w14:textId="77777777" w:rsidR="00A40AE9" w:rsidRDefault="00A40AE9" w:rsidP="00A40AE9">
            <w:pPr>
              <w:pStyle w:val="BodyText"/>
              <w:numPr>
                <w:ilvl w:val="0"/>
                <w:numId w:val="11"/>
              </w:numPr>
              <w:ind w:left="405"/>
            </w:pPr>
            <w:r w:rsidRPr="00EE00BF">
              <w:t>Anchorage Dissolution Packet #1 | All Other Cities Dissolution Packet #1 (you must use this packet because wife is pregnant)</w:t>
            </w:r>
          </w:p>
          <w:p w14:paraId="1D945CA8" w14:textId="77777777" w:rsidR="00A40AE9" w:rsidRDefault="00A40AE9" w:rsidP="00A40AE9">
            <w:pPr>
              <w:pStyle w:val="BodyText"/>
              <w:numPr>
                <w:ilvl w:val="0"/>
                <w:numId w:val="11"/>
              </w:numPr>
              <w:ind w:left="405"/>
            </w:pPr>
            <w:r w:rsidRPr="005A5F96">
              <w:rPr>
                <w:color w:val="FFC000"/>
              </w:rPr>
              <w:t xml:space="preserve">{%p </w:t>
            </w:r>
            <w:r>
              <w:rPr>
                <w:color w:val="FFC000"/>
              </w:rPr>
              <w:t>el</w:t>
            </w:r>
            <w:r w:rsidRPr="005A5F96">
              <w:rPr>
                <w:color w:val="FFC000"/>
              </w:rPr>
              <w:t>if kids %}</w:t>
            </w:r>
          </w:p>
          <w:p w14:paraId="5FB35E6A" w14:textId="77777777" w:rsidR="00A40AE9" w:rsidRDefault="00A40AE9" w:rsidP="00A40AE9">
            <w:pPr>
              <w:pStyle w:val="BodyText"/>
              <w:numPr>
                <w:ilvl w:val="0"/>
                <w:numId w:val="11"/>
              </w:numPr>
              <w:ind w:left="405"/>
            </w:pPr>
            <w:r w:rsidRPr="00EE00BF">
              <w:t>Dissolution Packet #1: DR-1 ANCH (Anchorage) | DR-1 (Not Anchorage)</w:t>
            </w:r>
          </w:p>
          <w:p w14:paraId="7F39E9FC" w14:textId="77777777" w:rsidR="00A40AE9" w:rsidRDefault="00A40AE9" w:rsidP="00A40AE9">
            <w:pPr>
              <w:pStyle w:val="BodyText"/>
              <w:numPr>
                <w:ilvl w:val="0"/>
                <w:numId w:val="11"/>
              </w:numPr>
              <w:ind w:left="405"/>
            </w:pPr>
            <w:r w:rsidRPr="005A5F96">
              <w:rPr>
                <w:color w:val="FFC000"/>
              </w:rPr>
              <w:t xml:space="preserve">{%p </w:t>
            </w:r>
            <w:r>
              <w:rPr>
                <w:color w:val="FFC000"/>
              </w:rPr>
              <w:t>else</w:t>
            </w:r>
            <w:r w:rsidRPr="005A5F96">
              <w:rPr>
                <w:color w:val="FFC000"/>
              </w:rPr>
              <w:t>%}</w:t>
            </w:r>
          </w:p>
          <w:p w14:paraId="6BD274CF" w14:textId="77777777" w:rsidR="00A40AE9" w:rsidRDefault="00A40AE9" w:rsidP="00A40AE9">
            <w:pPr>
              <w:pStyle w:val="BodyText"/>
              <w:numPr>
                <w:ilvl w:val="0"/>
                <w:numId w:val="11"/>
              </w:numPr>
              <w:ind w:left="405"/>
            </w:pPr>
            <w:r>
              <w:t xml:space="preserve"> Dissolution Packet #2: DR-2 or</w:t>
            </w:r>
          </w:p>
          <w:p w14:paraId="03D82A9B" w14:textId="77777777" w:rsidR="00A40AE9" w:rsidRDefault="00A40AE9" w:rsidP="00A40AE9">
            <w:pPr>
              <w:pStyle w:val="BodyText"/>
              <w:numPr>
                <w:ilvl w:val="0"/>
                <w:numId w:val="11"/>
              </w:numPr>
              <w:ind w:left="405"/>
            </w:pPr>
            <w:r w:rsidRPr="005A5F96">
              <w:rPr>
                <w:color w:val="FFC000"/>
              </w:rPr>
              <w:t xml:space="preserve">{%p </w:t>
            </w:r>
            <w:r>
              <w:rPr>
                <w:color w:val="FFC000"/>
              </w:rPr>
              <w:t>end</w:t>
            </w:r>
            <w:r w:rsidRPr="005A5F96">
              <w:rPr>
                <w:color w:val="FFC000"/>
              </w:rPr>
              <w:t>if %}</w:t>
            </w:r>
          </w:p>
          <w:p w14:paraId="16E72419" w14:textId="77777777" w:rsidR="00A40AE9" w:rsidRDefault="00A40AE9" w:rsidP="00A40AE9">
            <w:pPr>
              <w:pStyle w:val="BodyText"/>
              <w:numPr>
                <w:ilvl w:val="0"/>
                <w:numId w:val="11"/>
              </w:numPr>
              <w:ind w:left="405"/>
            </w:pPr>
            <w:r>
              <w:t>B. Uncontested Divorce</w:t>
            </w:r>
          </w:p>
          <w:p w14:paraId="3C6097DE" w14:textId="77777777" w:rsidR="00A40AE9" w:rsidRDefault="00A40AE9" w:rsidP="000B5197">
            <w:pPr>
              <w:pStyle w:val="BodyText"/>
            </w:pPr>
            <w:r>
              <w:t xml:space="preserve">1 copy that both spouses sign </w:t>
            </w:r>
            <w:commentRangeStart w:id="27"/>
            <w:r>
              <w:t>if signatures are needed</w:t>
            </w:r>
            <w:commentRangeEnd w:id="27"/>
            <w:r>
              <w:rPr>
                <w:rStyle w:val="CommentReference"/>
                <w:rFonts w:ascii="Arial" w:eastAsia="Arial" w:hAnsi="Arial" w:cs="Arial"/>
                <w:color w:val="auto"/>
                <w:spacing w:val="0"/>
              </w:rPr>
              <w:commentReference w:id="27"/>
            </w:r>
            <w:r>
              <w:t>.</w:t>
            </w:r>
          </w:p>
          <w:p w14:paraId="60AEEFBF" w14:textId="77777777" w:rsidR="00A40AE9" w:rsidRDefault="00A40AE9" w:rsidP="000B5197">
            <w:pPr>
              <w:pStyle w:val="ListParagraph"/>
              <w:ind w:left="402"/>
            </w:pPr>
            <w:r>
              <w:rPr>
                <w:color w:val="FFC000"/>
              </w:rPr>
              <w:lastRenderedPageBreak/>
              <w:t>{%p if kids or pregnant %}</w:t>
            </w:r>
          </w:p>
          <w:p w14:paraId="323052E5" w14:textId="632740AB" w:rsidR="00A40AE9" w:rsidRDefault="00A40AE9" w:rsidP="000B5197">
            <w:pPr>
              <w:pStyle w:val="ListParagraph"/>
              <w:ind w:left="402"/>
            </w:pPr>
            <w:r>
              <w:t xml:space="preserve">Uncontested Complaint for Divorce with Children, SHC-110 </w:t>
            </w:r>
            <w:hyperlink r:id="rId64" w:history="1">
              <w:r w:rsidRPr="00E7257B">
                <w:rPr>
                  <w:rStyle w:val="Hyperlink"/>
                </w:rPr>
                <w:t>Word</w:t>
              </w:r>
            </w:hyperlink>
            <w:r>
              <w:t xml:space="preserve"> | </w:t>
            </w:r>
            <w:hyperlink r:id="rId65" w:history="1">
              <w:r w:rsidRPr="00E7257B">
                <w:rPr>
                  <w:rStyle w:val="Hyperlink"/>
                </w:rPr>
                <w:t>PDF</w:t>
              </w:r>
            </w:hyperlink>
            <w:r>
              <w:rPr>
                <w:color w:val="92D050"/>
              </w:rPr>
              <w:t>{% if pregnant %}</w:t>
            </w:r>
            <w:r w:rsidRPr="008D04A6">
              <w:br/>
              <w:t>You must use this form because wife is pregnant.</w:t>
            </w:r>
            <w:r>
              <w:rPr>
                <w:color w:val="92D050"/>
              </w:rPr>
              <w:t xml:space="preserve"> {% endif %}</w:t>
            </w:r>
          </w:p>
          <w:p w14:paraId="02E8F33C" w14:textId="77777777" w:rsidR="00A40AE9" w:rsidRPr="00E7257B" w:rsidRDefault="00A40AE9" w:rsidP="000B5197">
            <w:pPr>
              <w:pStyle w:val="ListParagraph"/>
              <w:ind w:left="402"/>
            </w:pPr>
            <w:r>
              <w:rPr>
                <w:color w:val="FFC000"/>
              </w:rPr>
              <w:t>{%p else %}</w:t>
            </w:r>
          </w:p>
          <w:p w14:paraId="3DC808AF" w14:textId="44FEA3D6" w:rsidR="00A40AE9" w:rsidRPr="00E7257B" w:rsidRDefault="00A40AE9" w:rsidP="000B5197">
            <w:pPr>
              <w:pStyle w:val="ListParagraph"/>
              <w:ind w:left="402"/>
            </w:pPr>
            <w:r w:rsidRPr="00E7257B">
              <w:t xml:space="preserve">Uncontested Complaint for Divorce </w:t>
            </w:r>
            <w:r>
              <w:t>w</w:t>
            </w:r>
            <w:r w:rsidRPr="00E7257B">
              <w:t xml:space="preserve">ithout Children, SHC-111 </w:t>
            </w:r>
            <w:hyperlink r:id="rId66" w:history="1">
              <w:r w:rsidRPr="00C632ED">
                <w:rPr>
                  <w:rStyle w:val="Hyperlink"/>
                </w:rPr>
                <w:t>Word</w:t>
              </w:r>
            </w:hyperlink>
            <w:r w:rsidRPr="00E7257B">
              <w:t xml:space="preserve"> | </w:t>
            </w:r>
            <w:hyperlink r:id="rId67" w:history="1">
              <w:r w:rsidRPr="00C632ED">
                <w:rPr>
                  <w:rStyle w:val="Hyperlink"/>
                </w:rPr>
                <w:t>PDF</w:t>
              </w:r>
            </w:hyperlink>
          </w:p>
          <w:p w14:paraId="3E01EAC8" w14:textId="77777777" w:rsidR="00A40AE9" w:rsidRDefault="00A40AE9" w:rsidP="000B5197">
            <w:pPr>
              <w:pStyle w:val="ListParagraph"/>
              <w:ind w:left="402"/>
            </w:pPr>
            <w:r w:rsidRPr="00C632ED">
              <w:rPr>
                <w:color w:val="FFC000"/>
              </w:rPr>
              <w:t>{%p endif %}</w:t>
            </w:r>
          </w:p>
          <w:p w14:paraId="6A98D6E4" w14:textId="77777777" w:rsidR="00A40AE9" w:rsidRDefault="00A40AE9" w:rsidP="00A40AE9">
            <w:pPr>
              <w:pStyle w:val="ListParagraph"/>
              <w:numPr>
                <w:ilvl w:val="1"/>
                <w:numId w:val="3"/>
              </w:numPr>
              <w:ind w:left="765"/>
            </w:pPr>
            <w:r>
              <w:t>Print your name, address, and phone number in the upper left-hand corner of the first page.</w:t>
            </w:r>
          </w:p>
          <w:p w14:paraId="0478D9AD" w14:textId="77777777" w:rsidR="00A40AE9" w:rsidRDefault="00A40AE9" w:rsidP="00A40AE9">
            <w:pPr>
              <w:pStyle w:val="ListParagraph"/>
              <w:numPr>
                <w:ilvl w:val="1"/>
                <w:numId w:val="3"/>
              </w:numPr>
              <w:ind w:left="765"/>
            </w:pPr>
            <w:r>
              <w:t>In the caption, print your name above "Plaintiff" and your spouse's name above "Defendant."</w:t>
            </w:r>
          </w:p>
          <w:p w14:paraId="2B436417" w14:textId="77777777" w:rsidR="00A40AE9" w:rsidRDefault="00A40AE9" w:rsidP="00A40AE9">
            <w:pPr>
              <w:pStyle w:val="ListParagraph"/>
              <w:numPr>
                <w:ilvl w:val="1"/>
                <w:numId w:val="3"/>
              </w:numPr>
              <w:ind w:left="765"/>
            </w:pPr>
            <w:r>
              <w:t>Follow the directions on the form and fill out every section.</w:t>
            </w:r>
          </w:p>
          <w:p w14:paraId="5363A091" w14:textId="6DFFEFC3" w:rsidR="00A40AE9" w:rsidRDefault="00A40AE9" w:rsidP="000B5197">
            <w:pPr>
              <w:pStyle w:val="ListParagraph"/>
              <w:ind w:left="402"/>
            </w:pPr>
            <w:r>
              <w:t xml:space="preserve">Joint Motion to put a Settlement on Record, SHC-1063 </w:t>
            </w:r>
            <w:hyperlink r:id="rId68" w:history="1">
              <w:r w:rsidRPr="00E7257B">
                <w:rPr>
                  <w:rStyle w:val="Hyperlink"/>
                </w:rPr>
                <w:t>Word</w:t>
              </w:r>
            </w:hyperlink>
            <w:r>
              <w:t xml:space="preserve"> | </w:t>
            </w:r>
            <w:hyperlink r:id="rId69" w:history="1">
              <w:r w:rsidRPr="00E7257B">
                <w:rPr>
                  <w:rStyle w:val="Hyperlink"/>
                </w:rPr>
                <w:t>PDF</w:t>
              </w:r>
            </w:hyperlink>
            <w:r>
              <w:t xml:space="preserve">  </w:t>
            </w:r>
            <w:r>
              <w:br/>
              <w:t xml:space="preserve">Do </w:t>
            </w:r>
            <w:r>
              <w:rPr>
                <w:b/>
              </w:rPr>
              <w:t>not</w:t>
            </w:r>
            <w:r>
              <w:t xml:space="preserve"> sign the Order section.</w:t>
            </w:r>
          </w:p>
          <w:p w14:paraId="3013CF31" w14:textId="0E9DFF75" w:rsidR="00A40AE9" w:rsidRDefault="00A40AE9" w:rsidP="000B5197">
            <w:pPr>
              <w:pStyle w:val="ListParagraph"/>
              <w:ind w:left="402"/>
            </w:pPr>
            <w:r>
              <w:t xml:space="preserve">Case Description Form, </w:t>
            </w:r>
            <w:hyperlink r:id="rId70" w:history="1">
              <w:r w:rsidRPr="00E7257B">
                <w:rPr>
                  <w:rStyle w:val="Hyperlink"/>
                </w:rPr>
                <w:t>CIV-125S</w:t>
              </w:r>
            </w:hyperlink>
            <w:r>
              <w:t xml:space="preserve"> </w:t>
            </w:r>
            <w:r>
              <w:br/>
            </w:r>
            <w:r w:rsidRPr="00C632ED">
              <w:rPr>
                <w:color w:val="FFC000"/>
              </w:rPr>
              <w:t xml:space="preserve">{% if kids </w:t>
            </w:r>
            <w:r>
              <w:rPr>
                <w:color w:val="FFC000"/>
              </w:rPr>
              <w:t xml:space="preserve">or pregnant </w:t>
            </w:r>
            <w:r w:rsidRPr="00C632ED">
              <w:rPr>
                <w:color w:val="FFC000"/>
              </w:rPr>
              <w:t>%}</w:t>
            </w:r>
            <w:r>
              <w:t>Check "Uncontested Divorce with Children (or pregnant)".</w:t>
            </w:r>
            <w:r w:rsidRPr="00C632ED">
              <w:rPr>
                <w:color w:val="FFC000"/>
              </w:rPr>
              <w:t>{% else %}</w:t>
            </w:r>
            <w:r w:rsidRPr="00C632ED">
              <w:rPr>
                <w:color w:val="auto"/>
              </w:rPr>
              <w:t>Check "Uncontested Divorce Without Children".</w:t>
            </w:r>
            <w:r w:rsidRPr="00C632ED">
              <w:rPr>
                <w:color w:val="FFC000"/>
              </w:rPr>
              <w:t>{% endif %}</w:t>
            </w:r>
          </w:p>
          <w:p w14:paraId="03004F97" w14:textId="77777777" w:rsidR="00A40AE9" w:rsidRPr="00C632ED" w:rsidRDefault="00A40AE9" w:rsidP="000B5197">
            <w:pPr>
              <w:pStyle w:val="ListParagraph"/>
              <w:ind w:left="402"/>
            </w:pPr>
            <w:r>
              <w:t>Certificate of Divorce, VS-401 - Get this form at the court or at Health Analytics &amp; Vital Records. You must use an original form - they are printed on archival-quality, acid-free paper. You may not use a photocopy.  Fill in boxes 9-32 in black ink without cross-outs or corrections; if you don't know an answer about your spouse, leave it blank.</w:t>
            </w:r>
          </w:p>
          <w:p w14:paraId="3DF9FD97" w14:textId="77777777" w:rsidR="00A40AE9" w:rsidRDefault="00A40AE9" w:rsidP="000B5197">
            <w:pPr>
              <w:pStyle w:val="Heading3"/>
              <w:outlineLvl w:val="2"/>
            </w:pPr>
            <w:r>
              <w:t xml:space="preserve">Required forms - 2 copies </w:t>
            </w:r>
          </w:p>
          <w:p w14:paraId="3A826A5E" w14:textId="77777777" w:rsidR="00A40AE9" w:rsidRDefault="00A40AE9" w:rsidP="000B5197">
            <w:pPr>
              <w:pStyle w:val="BodyText"/>
            </w:pPr>
            <w:r>
              <w:t>Each spouse fills out and signs a separate copy.</w:t>
            </w:r>
          </w:p>
          <w:p w14:paraId="383760D4" w14:textId="77777777" w:rsidR="00A40AE9" w:rsidRPr="006E0AC4" w:rsidRDefault="00A40AE9" w:rsidP="000B5197">
            <w:pPr>
              <w:pStyle w:val="ListParagraph"/>
              <w:ind w:left="402"/>
            </w:pPr>
            <w:r>
              <w:rPr>
                <w:color w:val="FFC000"/>
              </w:rPr>
              <w:t>{%p if kids or pregnant %}</w:t>
            </w:r>
          </w:p>
          <w:p w14:paraId="3F8A8633" w14:textId="53D282C0" w:rsidR="00A40AE9" w:rsidRDefault="00A40AE9" w:rsidP="000B5197">
            <w:pPr>
              <w:pStyle w:val="ListParagraph"/>
              <w:ind w:left="402"/>
            </w:pPr>
            <w:r>
              <w:t xml:space="preserve">Child Custody Jurisdiction Affidavit, </w:t>
            </w:r>
            <w:hyperlink r:id="rId71" w:history="1">
              <w:r w:rsidRPr="00C632ED">
                <w:rPr>
                  <w:rStyle w:val="Hyperlink"/>
                </w:rPr>
                <w:t>DR-150</w:t>
              </w:r>
            </w:hyperlink>
            <w:r w:rsidRPr="007519E1">
              <w:rPr>
                <w:color w:val="92D050"/>
              </w:rPr>
              <w:t>{% if pregnant %}</w:t>
            </w:r>
            <w:r>
              <w:rPr>
                <w:color w:val="auto"/>
              </w:rPr>
              <w:br/>
              <w:t>You can note the child is not yet born</w:t>
            </w:r>
            <w:r w:rsidRPr="007519E1">
              <w:rPr>
                <w:color w:val="92D050"/>
              </w:rPr>
              <w:t>{% endif %}</w:t>
            </w:r>
            <w:r>
              <w:t xml:space="preserve"> and</w:t>
            </w:r>
            <w:r>
              <w:br/>
              <w:t xml:space="preserve">Child Support Guidelines Affidavit, </w:t>
            </w:r>
            <w:hyperlink r:id="rId72" w:history="1">
              <w:r w:rsidRPr="00C632ED">
                <w:rPr>
                  <w:rStyle w:val="Hyperlink"/>
                </w:rPr>
                <w:t>DR-305</w:t>
              </w:r>
            </w:hyperlink>
          </w:p>
          <w:p w14:paraId="404B1C8F" w14:textId="77777777" w:rsidR="00A40AE9" w:rsidRDefault="00A40AE9" w:rsidP="00A40AE9">
            <w:pPr>
              <w:pStyle w:val="ListParagraph"/>
              <w:numPr>
                <w:ilvl w:val="1"/>
                <w:numId w:val="3"/>
              </w:numPr>
              <w:ind w:left="765"/>
            </w:pPr>
            <w:r>
              <w:t>Answer each question completely.</w:t>
            </w:r>
          </w:p>
          <w:p w14:paraId="1C935F1C" w14:textId="4DEED7A4" w:rsidR="00A40AE9" w:rsidRDefault="00A40AE9" w:rsidP="00A40AE9">
            <w:pPr>
              <w:pStyle w:val="ListParagraph"/>
              <w:numPr>
                <w:ilvl w:val="1"/>
                <w:numId w:val="3"/>
              </w:numPr>
              <w:ind w:left="765"/>
            </w:pPr>
            <w:r>
              <w:t xml:space="preserve">See </w:t>
            </w:r>
            <w:hyperlink r:id="rId73" w:history="1">
              <w:r w:rsidRPr="00C632ED">
                <w:rPr>
                  <w:rStyle w:val="Hyperlink"/>
                </w:rPr>
                <w:t>How to Fill out the Child Support Guidelines Affidavit</w:t>
              </w:r>
            </w:hyperlink>
            <w:r>
              <w:t>.</w:t>
            </w:r>
          </w:p>
          <w:p w14:paraId="5CB481BF" w14:textId="77777777" w:rsidR="00A40AE9" w:rsidRDefault="00A40AE9" w:rsidP="00A40AE9">
            <w:pPr>
              <w:pStyle w:val="ListParagraph"/>
              <w:numPr>
                <w:ilvl w:val="1"/>
                <w:numId w:val="3"/>
              </w:numPr>
              <w:ind w:left="765"/>
            </w:pPr>
            <w:r>
              <w:lastRenderedPageBreak/>
              <w:t>Attach your most recent tax return and pay stubs to the Child Support Guidelines Affidavit.</w:t>
            </w:r>
          </w:p>
          <w:p w14:paraId="3D095C7C" w14:textId="77777777" w:rsidR="00061AA0" w:rsidRDefault="00061AA0" w:rsidP="00061AA0">
            <w:pPr>
              <w:pStyle w:val="ListParagraph"/>
              <w:numPr>
                <w:ilvl w:val="1"/>
                <w:numId w:val="3"/>
              </w:numPr>
              <w:ind w:left="765"/>
            </w:pPr>
            <w:r>
              <w:t xml:space="preserve">Wait to sign these forms </w:t>
            </w:r>
            <w:r w:rsidRPr="00061AA0">
              <w:t>them until you are in front of someone who has the power to take oaths, like a notary public</w:t>
            </w:r>
            <w:r>
              <w:t>. The court clerk can do this for free. Bring a valid photo ID with you.</w:t>
            </w:r>
          </w:p>
          <w:p w14:paraId="70BBD694" w14:textId="77777777" w:rsidR="00A40AE9" w:rsidRDefault="00A40AE9" w:rsidP="000B5197">
            <w:pPr>
              <w:pStyle w:val="ListParagraph"/>
              <w:ind w:left="402"/>
            </w:pPr>
            <w:r w:rsidRPr="006E0AC4">
              <w:rPr>
                <w:color w:val="FFC000"/>
              </w:rPr>
              <w:t>{%p endif %}</w:t>
            </w:r>
          </w:p>
          <w:p w14:paraId="7123EAC4" w14:textId="5ED38AE3" w:rsidR="00A40AE9" w:rsidRDefault="00A40AE9" w:rsidP="000B5197">
            <w:pPr>
              <w:pStyle w:val="BodyText"/>
            </w:pPr>
            <w:r>
              <w:t xml:space="preserve">Information Sheet, </w:t>
            </w:r>
            <w:hyperlink r:id="rId74" w:history="1">
              <w:r w:rsidRPr="00C632ED">
                <w:rPr>
                  <w:rStyle w:val="Hyperlink"/>
                </w:rPr>
                <w:t>DR-314</w:t>
              </w:r>
            </w:hyperlink>
            <w:r>
              <w:t xml:space="preserve"> </w:t>
            </w:r>
            <w:r>
              <w:br/>
              <w:t xml:space="preserve">Fill in 1-3 with complete information for yourself, </w:t>
            </w:r>
            <w:r w:rsidRPr="006E0AC4">
              <w:rPr>
                <w:color w:val="FFC000"/>
              </w:rPr>
              <w:t xml:space="preserve">{% </w:t>
            </w:r>
            <w:r>
              <w:rPr>
                <w:color w:val="FFC000"/>
              </w:rPr>
              <w:t>if kids %}</w:t>
            </w:r>
            <w:r>
              <w:t xml:space="preserve">the children in the case, </w:t>
            </w:r>
            <w:r w:rsidRPr="00C632ED">
              <w:rPr>
                <w:color w:val="FFC000"/>
              </w:rPr>
              <w:t>{% endif %}</w:t>
            </w:r>
            <w:r>
              <w:t>your spouse if you know it, and then sign and date.</w:t>
            </w:r>
          </w:p>
          <w:p w14:paraId="09F25CEA" w14:textId="77777777" w:rsidR="00A40AE9" w:rsidRPr="006E0AC4" w:rsidRDefault="00A40AE9" w:rsidP="000B5197">
            <w:pPr>
              <w:pStyle w:val="BodyText"/>
            </w:pPr>
            <w:r w:rsidRPr="005C5263">
              <w:rPr>
                <w:color w:val="FFC000"/>
              </w:rPr>
              <w:t>{%p if kids or pregnant %}</w:t>
            </w:r>
          </w:p>
          <w:p w14:paraId="31E32C4A" w14:textId="77777777" w:rsidR="00A40AE9" w:rsidRDefault="00A40AE9" w:rsidP="000B5197">
            <w:pPr>
              <w:pStyle w:val="Heading3"/>
              <w:outlineLvl w:val="2"/>
            </w:pPr>
            <w:r>
              <w:t xml:space="preserve">Required Forms </w:t>
            </w:r>
          </w:p>
          <w:p w14:paraId="7326DDF5" w14:textId="74841E46" w:rsidR="00A40AE9" w:rsidRDefault="00A40AE9" w:rsidP="000B5197">
            <w:pPr>
              <w:pStyle w:val="BodyText"/>
            </w:pPr>
            <w:r>
              <w:t xml:space="preserve">Fill out but do </w:t>
            </w:r>
            <w:r w:rsidRPr="006E0AC4">
              <w:rPr>
                <w:b/>
              </w:rPr>
              <w:t>not</w:t>
            </w:r>
            <w:r>
              <w:t xml:space="preserve"> sign because the judge will sign them. Child Support Order, </w:t>
            </w:r>
            <w:hyperlink r:id="rId75" w:history="1">
              <w:r w:rsidRPr="00FB2AAB">
                <w:rPr>
                  <w:rStyle w:val="Hyperlink"/>
                </w:rPr>
                <w:t>DR-300</w:t>
              </w:r>
            </w:hyperlink>
          </w:p>
          <w:p w14:paraId="351E005B" w14:textId="0B8A4E48" w:rsidR="00A40AE9" w:rsidRDefault="00A40AE9" w:rsidP="000B5197">
            <w:pPr>
              <w:pStyle w:val="BodyText"/>
            </w:pPr>
            <w:r>
              <w:t xml:space="preserve">Finding of Fact and Conclusions of Law &amp; Decree of Divorce, DR- </w:t>
            </w:r>
            <w:hyperlink r:id="rId76" w:history="1">
              <w:r w:rsidRPr="00FB2AAB">
                <w:rPr>
                  <w:rStyle w:val="Hyperlink"/>
                </w:rPr>
                <w:t>800 &amp; 805</w:t>
              </w:r>
            </w:hyperlink>
            <w:r>
              <w:br/>
              <w:t>Fill out the “Findings of Fact” section</w:t>
            </w:r>
          </w:p>
          <w:p w14:paraId="5B0082BE" w14:textId="77777777" w:rsidR="00A40AE9" w:rsidRPr="006E0AC4" w:rsidRDefault="00A40AE9" w:rsidP="000B5197">
            <w:pPr>
              <w:pStyle w:val="BodyText"/>
            </w:pPr>
            <w:r w:rsidRPr="005C5263">
              <w:rPr>
                <w:color w:val="FFC000"/>
              </w:rPr>
              <w:t xml:space="preserve">{%p </w:t>
            </w:r>
            <w:r>
              <w:rPr>
                <w:color w:val="FFC000"/>
              </w:rPr>
              <w:t>else</w:t>
            </w:r>
            <w:r w:rsidRPr="005C5263">
              <w:rPr>
                <w:color w:val="FFC000"/>
              </w:rPr>
              <w:t xml:space="preserve"> %}</w:t>
            </w:r>
          </w:p>
          <w:p w14:paraId="3DA48B24" w14:textId="77777777" w:rsidR="00A40AE9" w:rsidRDefault="00A40AE9" w:rsidP="000B5197">
            <w:pPr>
              <w:pStyle w:val="Heading3"/>
              <w:outlineLvl w:val="2"/>
            </w:pPr>
            <w:r>
              <w:t xml:space="preserve">Required Form </w:t>
            </w:r>
          </w:p>
          <w:p w14:paraId="6C7AAEEE" w14:textId="77777777" w:rsidR="00A40AE9" w:rsidRDefault="00A40AE9" w:rsidP="000B5197">
            <w:pPr>
              <w:pStyle w:val="BodyText"/>
            </w:pPr>
            <w:r>
              <w:t xml:space="preserve">Fill out but do </w:t>
            </w:r>
            <w:r w:rsidRPr="006E0AC4">
              <w:rPr>
                <w:b/>
              </w:rPr>
              <w:t>not</w:t>
            </w:r>
            <w:r>
              <w:t xml:space="preserve"> sign because the judge will sign it.</w:t>
            </w:r>
          </w:p>
          <w:p w14:paraId="3995CBE9" w14:textId="53E9D488" w:rsidR="00A40AE9" w:rsidRPr="005C5263" w:rsidRDefault="00A40AE9" w:rsidP="000B5197">
            <w:pPr>
              <w:pStyle w:val="ListParagraph"/>
              <w:ind w:left="402"/>
            </w:pPr>
            <w:r w:rsidRPr="005C5263">
              <w:t xml:space="preserve">Finding of Fact and Conclusions of Law &amp; Decree of Divorce, </w:t>
            </w:r>
            <w:hyperlink r:id="rId77" w:history="1">
              <w:r w:rsidRPr="005C5263">
                <w:rPr>
                  <w:rStyle w:val="Hyperlink"/>
                </w:rPr>
                <w:t>DR-801-806</w:t>
              </w:r>
            </w:hyperlink>
            <w:r w:rsidRPr="005C5263">
              <w:t xml:space="preserve"> (fill out the “Findings of Fact” section)</w:t>
            </w:r>
          </w:p>
          <w:p w14:paraId="42BC6F67" w14:textId="77777777" w:rsidR="00A40AE9" w:rsidRDefault="00A40AE9" w:rsidP="000B5197">
            <w:pPr>
              <w:pStyle w:val="BodyText"/>
            </w:pPr>
            <w:r w:rsidRPr="005C5263">
              <w:rPr>
                <w:color w:val="FFC000"/>
              </w:rPr>
              <w:t xml:space="preserve">{%p </w:t>
            </w:r>
            <w:r>
              <w:rPr>
                <w:color w:val="FFC000"/>
              </w:rPr>
              <w:t>end</w:t>
            </w:r>
            <w:r w:rsidRPr="005C5263">
              <w:rPr>
                <w:color w:val="FFC000"/>
              </w:rPr>
              <w:t>if %}</w:t>
            </w:r>
          </w:p>
          <w:p w14:paraId="520AA061" w14:textId="77777777" w:rsidR="00A40AE9" w:rsidRPr="00A00FCC" w:rsidRDefault="00A40AE9" w:rsidP="000B5197">
            <w:pPr>
              <w:pStyle w:val="BodyText"/>
              <w:rPr>
                <w:color w:val="auto"/>
              </w:rPr>
            </w:pPr>
            <w:r>
              <w:rPr>
                <w:color w:val="92D050"/>
              </w:rPr>
              <w:t>{%p if pregnant %}</w:t>
            </w:r>
          </w:p>
          <w:p w14:paraId="7CB77A88" w14:textId="77777777" w:rsidR="00A40AE9" w:rsidRDefault="00A40AE9" w:rsidP="000B5197">
            <w:pPr>
              <w:pStyle w:val="Heading3"/>
              <w:outlineLvl w:val="2"/>
            </w:pPr>
            <w:r>
              <w:t>Form if wife is pregnant</w:t>
            </w:r>
          </w:p>
          <w:p w14:paraId="25E4B6AF" w14:textId="77777777" w:rsidR="00A40AE9" w:rsidRPr="001B1DE5" w:rsidRDefault="00A40AE9" w:rsidP="000B5197">
            <w:pPr>
              <w:pStyle w:val="BodyText"/>
            </w:pPr>
            <w:r w:rsidRPr="001B1DE5">
              <w:t>Some courts will allow a divorce case to move forward when the wife is pregnant. Other courts require that the child be born before completing the case.  You can ask the court to divorce you before the child is born, and deal with the parenting plan and child support after by filing:</w:t>
            </w:r>
          </w:p>
          <w:p w14:paraId="5241140A" w14:textId="14D547C3" w:rsidR="00A40AE9" w:rsidRDefault="00A40AE9" w:rsidP="000B5197">
            <w:pPr>
              <w:pStyle w:val="ListParagraph"/>
              <w:ind w:left="402"/>
            </w:pPr>
            <w:r>
              <w:t xml:space="preserve">Joint Motion, Affidavit and Order to Bifurcate Divorce for Subsequent Determination of Paternity, SHC-153 </w:t>
            </w:r>
            <w:hyperlink r:id="rId78" w:history="1">
              <w:r w:rsidRPr="00FB2AAB">
                <w:rPr>
                  <w:rStyle w:val="Hyperlink"/>
                </w:rPr>
                <w:t>Word</w:t>
              </w:r>
            </w:hyperlink>
            <w:r>
              <w:t xml:space="preserve"> | </w:t>
            </w:r>
            <w:hyperlink r:id="rId79" w:history="1">
              <w:r w:rsidRPr="00FB2AAB">
                <w:rPr>
                  <w:rStyle w:val="Hyperlink"/>
                </w:rPr>
                <w:t>PDF</w:t>
              </w:r>
            </w:hyperlink>
            <w:r>
              <w:t xml:space="preserve"> (do NOT sign the order section)</w:t>
            </w:r>
          </w:p>
          <w:p w14:paraId="25AAB3E1" w14:textId="77777777" w:rsidR="00A40AE9" w:rsidRDefault="00A40AE9" w:rsidP="000B5197">
            <w:pPr>
              <w:pStyle w:val="BodyText"/>
            </w:pPr>
            <w:r>
              <w:rPr>
                <w:color w:val="92D050"/>
              </w:rPr>
              <w:t>{%p endif %}</w:t>
            </w:r>
          </w:p>
          <w:p w14:paraId="20C375F6" w14:textId="77777777" w:rsidR="00A40AE9" w:rsidRDefault="00A40AE9" w:rsidP="000B5197">
            <w:pPr>
              <w:pStyle w:val="Heading3"/>
              <w:outlineLvl w:val="2"/>
            </w:pPr>
            <w:r>
              <w:lastRenderedPageBreak/>
              <w:t>Optional Forms Depending on Your Situation</w:t>
            </w:r>
          </w:p>
          <w:p w14:paraId="05913331" w14:textId="77777777" w:rsidR="00A40AE9" w:rsidRPr="00466233" w:rsidRDefault="00A40AE9" w:rsidP="000B5197">
            <w:pPr>
              <w:pStyle w:val="ListParagraph"/>
              <w:ind w:left="402"/>
            </w:pPr>
            <w:r>
              <w:rPr>
                <w:color w:val="FFC000"/>
              </w:rPr>
              <w:t>{%p if kids or pregnant %}</w:t>
            </w:r>
          </w:p>
          <w:p w14:paraId="2E658398" w14:textId="552EB032" w:rsidR="00A40AE9" w:rsidRDefault="00A40AE9" w:rsidP="000B5197">
            <w:pPr>
              <w:pStyle w:val="ListParagraph"/>
              <w:ind w:left="402"/>
            </w:pPr>
            <w:r>
              <w:t xml:space="preserve">Shared Custody Child Support Calculation, </w:t>
            </w:r>
            <w:hyperlink r:id="rId80" w:history="1">
              <w:r w:rsidRPr="00FB2AAB">
                <w:rPr>
                  <w:rStyle w:val="Hyperlink"/>
                </w:rPr>
                <w:t>DR-306</w:t>
              </w:r>
            </w:hyperlink>
          </w:p>
          <w:p w14:paraId="077618D1" w14:textId="77777777" w:rsidR="00A40AE9" w:rsidRDefault="00A40AE9" w:rsidP="000B5197">
            <w:pPr>
              <w:pStyle w:val="ListParagraph"/>
              <w:ind w:left="402"/>
            </w:pPr>
            <w:r w:rsidRPr="006E0AC4">
              <w:rPr>
                <w:color w:val="FFC000"/>
              </w:rPr>
              <w:t>{%p endif %}</w:t>
            </w:r>
          </w:p>
          <w:p w14:paraId="58A2BF0C" w14:textId="2326FCDC" w:rsidR="00A40AE9" w:rsidRDefault="00A40AE9" w:rsidP="000B5197">
            <w:pPr>
              <w:pStyle w:val="ListParagraph"/>
              <w:ind w:left="402"/>
            </w:pPr>
            <w:r>
              <w:t xml:space="preserve">Joint Motion, Affidavit &amp; Order to Appear and Testify By Telephone, SHC-1342 </w:t>
            </w:r>
            <w:hyperlink r:id="rId81" w:history="1">
              <w:r w:rsidRPr="00FB2AAB">
                <w:rPr>
                  <w:rStyle w:val="Hyperlink"/>
                </w:rPr>
                <w:t>Word</w:t>
              </w:r>
            </w:hyperlink>
            <w:r>
              <w:t xml:space="preserve"> | </w:t>
            </w:r>
            <w:hyperlink r:id="rId82" w:history="1">
              <w:r w:rsidRPr="00FB2AAB">
                <w:rPr>
                  <w:rStyle w:val="Hyperlink"/>
                </w:rPr>
                <w:t>PDF</w:t>
              </w:r>
            </w:hyperlink>
            <w:r>
              <w:t xml:space="preserve"> (do NOT sign the Order section) </w:t>
            </w:r>
          </w:p>
          <w:p w14:paraId="7688273E" w14:textId="77777777" w:rsidR="00A40AE9" w:rsidRDefault="00A40AE9" w:rsidP="000B5197">
            <w:pPr>
              <w:pStyle w:val="Heading3"/>
              <w:outlineLvl w:val="2"/>
            </w:pPr>
            <w:r>
              <w:t>Links in this step</w:t>
            </w:r>
          </w:p>
          <w:p w14:paraId="60566756" w14:textId="77777777" w:rsidR="00A40AE9" w:rsidRPr="00187830" w:rsidRDefault="00A40AE9" w:rsidP="000B5197">
            <w:pPr>
              <w:pStyle w:val="Heading3"/>
              <w:outlineLvl w:val="2"/>
            </w:pPr>
          </w:p>
        </w:tc>
      </w:tr>
    </w:tbl>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C2E01" w14:paraId="11EE4A7F" w14:textId="77777777" w:rsidTr="00290471">
        <w:trPr>
          <w:jc w:val="center"/>
        </w:trPr>
        <w:tc>
          <w:tcPr>
            <w:tcW w:w="2628" w:type="dxa"/>
            <w:tcMar>
              <w:top w:w="360" w:type="dxa"/>
              <w:left w:w="115" w:type="dxa"/>
              <w:right w:w="115" w:type="dxa"/>
            </w:tcMar>
          </w:tcPr>
          <w:p w14:paraId="457536D9" w14:textId="639A3106" w:rsidR="004C2E01" w:rsidRDefault="004C2E01" w:rsidP="004C2E01">
            <w:pPr>
              <w:pStyle w:val="BodyText"/>
            </w:pPr>
            <w:r w:rsidRPr="004C2E01">
              <w:lastRenderedPageBreak/>
              <w:t>{%tr endif %}</w:t>
            </w:r>
          </w:p>
        </w:tc>
        <w:tc>
          <w:tcPr>
            <w:tcW w:w="7612" w:type="dxa"/>
            <w:tcMar>
              <w:top w:w="360" w:type="dxa"/>
              <w:left w:w="115" w:type="dxa"/>
              <w:right w:w="115" w:type="dxa"/>
            </w:tcMar>
          </w:tcPr>
          <w:p w14:paraId="3CC5F900" w14:textId="77777777" w:rsidR="004C2E01" w:rsidRDefault="004C2E01" w:rsidP="00316AEC">
            <w:pPr>
              <w:pStyle w:val="Heading3"/>
              <w:outlineLvl w:val="2"/>
            </w:pPr>
          </w:p>
        </w:tc>
      </w:tr>
      <w:tr w:rsidR="004C2E01" w14:paraId="084B4861" w14:textId="77777777" w:rsidTr="00290471">
        <w:trPr>
          <w:jc w:val="center"/>
        </w:trPr>
        <w:tc>
          <w:tcPr>
            <w:tcW w:w="2628" w:type="dxa"/>
            <w:tcMar>
              <w:top w:w="360" w:type="dxa"/>
              <w:left w:w="115" w:type="dxa"/>
              <w:right w:w="115" w:type="dxa"/>
            </w:tcMar>
          </w:tcPr>
          <w:p w14:paraId="26222878" w14:textId="32510768" w:rsidR="004C2E01" w:rsidRDefault="004C2E01" w:rsidP="004C2E01">
            <w:pPr>
              <w:pStyle w:val="BodyText"/>
            </w:pPr>
            <w:r w:rsidRPr="004C2E01">
              <w:rPr>
                <w:color w:val="FF0000"/>
              </w:rPr>
              <w:t>{%tr if</w:t>
            </w:r>
            <w:r>
              <w:rPr>
                <w:color w:val="FF0000"/>
              </w:rPr>
              <w:t xml:space="preserve"> divorce</w:t>
            </w:r>
            <w:r w:rsidRPr="004C2E01">
              <w:rPr>
                <w:color w:val="FF0000"/>
              </w:rPr>
              <w:t xml:space="preserve"> %}</w:t>
            </w:r>
          </w:p>
        </w:tc>
        <w:tc>
          <w:tcPr>
            <w:tcW w:w="7612" w:type="dxa"/>
            <w:tcMar>
              <w:top w:w="360" w:type="dxa"/>
              <w:left w:w="115" w:type="dxa"/>
              <w:right w:w="115" w:type="dxa"/>
            </w:tcMar>
          </w:tcPr>
          <w:p w14:paraId="077756D8" w14:textId="77777777" w:rsidR="004C2E01" w:rsidRDefault="004C2E01" w:rsidP="00316AEC">
            <w:pPr>
              <w:pStyle w:val="Heading3"/>
              <w:outlineLvl w:val="2"/>
            </w:pPr>
          </w:p>
        </w:tc>
      </w:tr>
      <w:tr w:rsidR="00220B2E" w14:paraId="598CC45A" w14:textId="77777777" w:rsidTr="00290471">
        <w:trPr>
          <w:jc w:val="center"/>
        </w:trPr>
        <w:tc>
          <w:tcPr>
            <w:tcW w:w="2628" w:type="dxa"/>
            <w:tcMar>
              <w:top w:w="360" w:type="dxa"/>
              <w:left w:w="115" w:type="dxa"/>
              <w:right w:w="115" w:type="dxa"/>
            </w:tcMar>
          </w:tcPr>
          <w:p w14:paraId="088C142C" w14:textId="6AC2CAC7" w:rsidR="00220B2E" w:rsidRPr="006C65ED" w:rsidRDefault="00220B2E" w:rsidP="005F6A43">
            <w:pPr>
              <w:pStyle w:val="Heading2"/>
              <w:outlineLvl w:val="1"/>
            </w:pPr>
            <w:r>
              <w:t xml:space="preserve">Step </w:t>
            </w:r>
            <w:fldSimple w:instr=" SEQ stepList \* MERGEFORMAT ">
              <w:r w:rsidR="00C50DF9">
                <w:rPr>
                  <w:noProof/>
                </w:rPr>
                <w:t>12</w:t>
              </w:r>
            </w:fldSimple>
            <w:r>
              <w:t xml:space="preserve">: </w:t>
            </w:r>
            <w:r w:rsidR="00C870C2" w:rsidRPr="00C870C2">
              <w:t xml:space="preserve">Fill out the forms </w:t>
            </w:r>
            <w:r w:rsidR="00316AEC">
              <w:t>to start your case</w:t>
            </w:r>
          </w:p>
        </w:tc>
        <w:tc>
          <w:tcPr>
            <w:tcW w:w="7612" w:type="dxa"/>
            <w:tcMar>
              <w:top w:w="360" w:type="dxa"/>
              <w:left w:w="115" w:type="dxa"/>
              <w:right w:w="115" w:type="dxa"/>
            </w:tcMar>
          </w:tcPr>
          <w:p w14:paraId="6DD830D1" w14:textId="77777777" w:rsidR="00D724B2" w:rsidRDefault="00D724B2" w:rsidP="00D724B2">
            <w:pPr>
              <w:pStyle w:val="Body"/>
            </w:pPr>
            <w:r w:rsidRPr="00EA2BDF">
              <w:t xml:space="preserve">You </w:t>
            </w:r>
            <w:ins w:id="28" w:author="Caroline Robinson [2]" w:date="2023-10-31T13:03:00Z">
              <w:r>
                <w:t xml:space="preserve">get </w:t>
              </w:r>
            </w:ins>
            <w:del w:id="29" w:author="Caroline Robinson [2]" w:date="2023-10-31T13:03:00Z">
              <w:r w:rsidRPr="00EA2BDF" w:rsidDel="00434345">
                <w:delText xml:space="preserve">will not know </w:delText>
              </w:r>
            </w:del>
            <w:r w:rsidRPr="00EA2BDF">
              <w:t xml:space="preserve">your case number </w:t>
            </w:r>
            <w:ins w:id="30" w:author="Caroline Robinson [2]" w:date="2023-10-31T13:03:00Z">
              <w:r>
                <w:t xml:space="preserve">when </w:t>
              </w:r>
            </w:ins>
            <w:del w:id="31" w:author="Caroline Robinson [2]" w:date="2023-10-31T13:04:00Z">
              <w:r w:rsidRPr="00EA2BDF" w:rsidDel="00434345">
                <w:delText xml:space="preserve">until </w:delText>
              </w:r>
            </w:del>
            <w:r w:rsidRPr="00EA2BDF">
              <w:t xml:space="preserve">you file your documents with the court.  </w:t>
            </w:r>
            <w:del w:id="32" w:author="Caroline Robinson [2]" w:date="2023-10-31T13:04:00Z">
              <w:r w:rsidRPr="00EA2BDF" w:rsidDel="00434345">
                <w:delText>You can w</w:delText>
              </w:r>
            </w:del>
            <w:ins w:id="33" w:author="Caroline Robinson [2]" w:date="2023-10-31T13:04:00Z">
              <w:r>
                <w:t>W</w:t>
              </w:r>
            </w:ins>
            <w:r w:rsidRPr="00EA2BDF">
              <w:t xml:space="preserve">rite the case number on </w:t>
            </w:r>
            <w:del w:id="34" w:author="Caroline Robinson [2]" w:date="2023-10-31T13:04:00Z">
              <w:r w:rsidRPr="00EA2BDF" w:rsidDel="00434345">
                <w:delText xml:space="preserve">all </w:delText>
              </w:r>
            </w:del>
            <w:r w:rsidRPr="00EA2BDF">
              <w:t xml:space="preserve">your forms </w:t>
            </w:r>
            <w:ins w:id="35" w:author="Caroline Robinson [2]" w:date="2023-10-31T13:04:00Z">
              <w:r>
                <w:t>when you file them</w:t>
              </w:r>
            </w:ins>
            <w:del w:id="36" w:author="Caroline Robinson [2]" w:date="2023-10-31T13:04:00Z">
              <w:r w:rsidRPr="00EA2BDF" w:rsidDel="00434345">
                <w:delText>then</w:delText>
              </w:r>
            </w:del>
            <w:r w:rsidRPr="00EA2BDF">
              <w:t>.</w:t>
            </w:r>
          </w:p>
          <w:p w14:paraId="19D5AC7A" w14:textId="77777777" w:rsidR="00D724B2" w:rsidRDefault="00D724B2" w:rsidP="00D724B2">
            <w:pPr>
              <w:pStyle w:val="Heading3"/>
              <w:outlineLvl w:val="2"/>
            </w:pPr>
            <w:r>
              <w:t>Required forms</w:t>
            </w:r>
          </w:p>
          <w:p w14:paraId="35468330" w14:textId="7B94A562" w:rsidR="00D724B2" w:rsidRPr="00E52326" w:rsidRDefault="00D724B2" w:rsidP="00D724B2">
            <w:pPr>
              <w:pStyle w:val="ListParagraph"/>
              <w:ind w:left="405"/>
              <w:rPr>
                <w:rStyle w:val="Hyperlink"/>
                <w:color w:val="auto"/>
              </w:rPr>
            </w:pPr>
            <w:r w:rsidRPr="00306CFB">
              <w:rPr>
                <w:color w:val="FF66FF"/>
              </w:rPr>
              <w:t>{% if has_kids or wife_is_pregnant %}</w:t>
            </w:r>
            <w:r w:rsidRPr="00E52326">
              <w:rPr>
                <w:b/>
                <w:bCs/>
              </w:rPr>
              <w:t>Divorce Complaint With Children, SHC-101</w:t>
            </w:r>
            <w:r w:rsidRPr="008F3B73">
              <w:t xml:space="preserve"> </w:t>
            </w:r>
            <w:hyperlink r:id="rId83" w:history="1">
              <w:r w:rsidRPr="008F3B73">
                <w:rPr>
                  <w:rStyle w:val="Hyperlink"/>
                </w:rPr>
                <w:t>Word</w:t>
              </w:r>
            </w:hyperlink>
            <w:r w:rsidRPr="008F3B73">
              <w:t xml:space="preserve"> | </w:t>
            </w:r>
            <w:hyperlink r:id="rId84" w:history="1">
              <w:r w:rsidRPr="008F3B73">
                <w:rPr>
                  <w:rStyle w:val="Hyperlink"/>
                </w:rPr>
                <w:t>PDF</w:t>
              </w:r>
            </w:hyperlink>
            <w:r w:rsidRPr="00E52326">
              <w:rPr>
                <w:rStyle w:val="Hyperlink"/>
                <w:color w:val="auto"/>
              </w:rPr>
              <w:t xml:space="preserve"> </w:t>
            </w:r>
            <w:r w:rsidRPr="00306CFB">
              <w:rPr>
                <w:color w:val="FF66FF"/>
              </w:rPr>
              <w:t>{% else %}</w:t>
            </w:r>
            <w:r w:rsidRPr="00E52326">
              <w:rPr>
                <w:b/>
                <w:bCs/>
                <w:color w:val="auto"/>
              </w:rPr>
              <w:t>Divorce Complaint Without Children, SHC-102:</w:t>
            </w:r>
            <w:r w:rsidRPr="00E52326">
              <w:rPr>
                <w:color w:val="auto"/>
              </w:rPr>
              <w:t xml:space="preserve"> </w:t>
            </w:r>
            <w:hyperlink r:id="rId85" w:history="1">
              <w:r w:rsidRPr="00E52326">
                <w:rPr>
                  <w:rStyle w:val="Hyperlink"/>
                </w:rPr>
                <w:t>Word</w:t>
              </w:r>
            </w:hyperlink>
            <w:r w:rsidRPr="00E52326">
              <w:rPr>
                <w:color w:val="auto"/>
              </w:rPr>
              <w:t xml:space="preserve"> | </w:t>
            </w:r>
            <w:hyperlink r:id="rId86" w:history="1">
              <w:r w:rsidRPr="00E52326">
                <w:rPr>
                  <w:rStyle w:val="Hyperlink"/>
                </w:rPr>
                <w:t>PDF</w:t>
              </w:r>
            </w:hyperlink>
            <w:r w:rsidRPr="00306CFB">
              <w:rPr>
                <w:color w:val="FF66FF"/>
              </w:rPr>
              <w:t>{% endif %}</w:t>
            </w:r>
          </w:p>
          <w:p w14:paraId="6D238B1F" w14:textId="77777777" w:rsidR="00D724B2" w:rsidRPr="002604B8" w:rsidRDefault="00D724B2" w:rsidP="00D724B2">
            <w:pPr>
              <w:pStyle w:val="ListParagraph"/>
              <w:numPr>
                <w:ilvl w:val="1"/>
                <w:numId w:val="3"/>
              </w:numPr>
              <w:ind w:left="855"/>
              <w:rPr>
                <w:color w:val="auto"/>
                <w:u w:val="single"/>
              </w:rPr>
            </w:pPr>
            <w:r w:rsidRPr="00EA2BDF">
              <w:t>Print your name, address, phone number in the upper left</w:t>
            </w:r>
            <w:del w:id="37" w:author="Caroline Robinson" w:date="2023-10-30T15:10:00Z">
              <w:r w:rsidRPr="00EA2BDF" w:rsidDel="002C2C44">
                <w:delText>-hand</w:delText>
              </w:r>
            </w:del>
            <w:r w:rsidRPr="00EA2BDF">
              <w:t xml:space="preserve"> corner of the first page.</w:t>
            </w:r>
          </w:p>
          <w:p w14:paraId="079D176E" w14:textId="77777777" w:rsidR="00D724B2" w:rsidRPr="00EA2BDF" w:rsidRDefault="00D724B2" w:rsidP="00D724B2">
            <w:pPr>
              <w:pStyle w:val="ListParagraph"/>
              <w:numPr>
                <w:ilvl w:val="1"/>
                <w:numId w:val="3"/>
              </w:numPr>
              <w:ind w:left="855"/>
              <w:rPr>
                <w:color w:val="auto"/>
                <w:u w:val="single"/>
              </w:rPr>
            </w:pPr>
            <w:commentRangeStart w:id="38"/>
            <w:r>
              <w:rPr>
                <w:color w:val="auto"/>
                <w:u w:val="single"/>
              </w:rPr>
              <w:t xml:space="preserve"> </w:t>
            </w:r>
            <w:commentRangeEnd w:id="38"/>
            <w:r>
              <w:rPr>
                <w:rStyle w:val="CommentReference"/>
                <w:rFonts w:ascii="Arial" w:eastAsia="Arial" w:hAnsi="Arial" w:cs="Arial"/>
                <w:color w:val="auto"/>
                <w:spacing w:val="0"/>
              </w:rPr>
              <w:commentReference w:id="38"/>
            </w:r>
          </w:p>
          <w:p w14:paraId="3098917B" w14:textId="77777777" w:rsidR="00D724B2" w:rsidRPr="00EF4611" w:rsidRDefault="00D724B2" w:rsidP="00D724B2">
            <w:pPr>
              <w:pStyle w:val="ListParagraph"/>
              <w:numPr>
                <w:ilvl w:val="1"/>
                <w:numId w:val="3"/>
              </w:numPr>
              <w:ind w:left="855"/>
            </w:pPr>
            <w:del w:id="39" w:author="Caroline Robinson" w:date="2023-10-30T15:10:00Z">
              <w:r w:rsidRPr="00EF4611" w:rsidDel="002C2C44">
                <w:delText>In the caption, p</w:delText>
              </w:r>
            </w:del>
            <w:ins w:id="40" w:author="Caroline Robinson" w:date="2023-10-30T15:10:00Z">
              <w:r>
                <w:t>P</w:t>
              </w:r>
            </w:ins>
            <w:r w:rsidRPr="00EF4611">
              <w:t>rint your name above "Plaintiff" and your spouse's name above "Defendant."</w:t>
            </w:r>
          </w:p>
          <w:p w14:paraId="6811F033" w14:textId="77777777" w:rsidR="00D724B2" w:rsidRPr="00EF4611" w:rsidRDefault="00D724B2" w:rsidP="00D724B2">
            <w:pPr>
              <w:pStyle w:val="ListParagraph"/>
              <w:numPr>
                <w:ilvl w:val="1"/>
                <w:numId w:val="3"/>
              </w:numPr>
              <w:ind w:left="855"/>
            </w:pPr>
            <w:r w:rsidRPr="00EF4611">
              <w:t>Follow the directions on the form and fill out every section.</w:t>
            </w:r>
          </w:p>
          <w:p w14:paraId="1338D089" w14:textId="77777777" w:rsidR="00D724B2" w:rsidRPr="001A41EE" w:rsidRDefault="00D724B2" w:rsidP="00D724B2">
            <w:pPr>
              <w:pStyle w:val="ListParagraph"/>
              <w:ind w:left="405"/>
              <w:rPr>
                <w:color w:val="FF66FF"/>
              </w:rPr>
            </w:pPr>
            <w:r w:rsidRPr="001A41EE">
              <w:rPr>
                <w:color w:val="FF66FF"/>
              </w:rPr>
              <w:t>{% if has_kids or wife_is_pregnant %}</w:t>
            </w:r>
          </w:p>
          <w:p w14:paraId="05A4E2DA" w14:textId="6DF7B065" w:rsidR="00D724B2" w:rsidRPr="008F3B73" w:rsidRDefault="00D724B2" w:rsidP="00D724B2">
            <w:pPr>
              <w:pStyle w:val="ListParagraph"/>
              <w:ind w:left="405"/>
            </w:pPr>
            <w:r w:rsidRPr="00107426">
              <w:rPr>
                <w:b/>
                <w:bCs/>
              </w:rPr>
              <w:t>Child Custody Jurisdiction Affidavit</w:t>
            </w:r>
            <w:r w:rsidRPr="008F3B73">
              <w:t xml:space="preserve">, </w:t>
            </w:r>
            <w:hyperlink r:id="rId88" w:history="1">
              <w:r w:rsidRPr="008F3B73">
                <w:rPr>
                  <w:rStyle w:val="Hyperlink"/>
                </w:rPr>
                <w:t>DR-150</w:t>
              </w:r>
            </w:hyperlink>
            <w:r w:rsidRPr="008F3B73">
              <w:t> &amp; </w:t>
            </w:r>
            <w:r w:rsidRPr="00107426">
              <w:rPr>
                <w:b/>
                <w:bCs/>
              </w:rPr>
              <w:t>Child Support Guidelines Affidavit</w:t>
            </w:r>
            <w:r w:rsidRPr="008F3B73">
              <w:t xml:space="preserve">, </w:t>
            </w:r>
            <w:hyperlink r:id="rId89" w:history="1">
              <w:r w:rsidRPr="008F3B73">
                <w:rPr>
                  <w:rStyle w:val="Hyperlink"/>
                </w:rPr>
                <w:t>DR-305</w:t>
              </w:r>
            </w:hyperlink>
          </w:p>
          <w:p w14:paraId="219F78D3" w14:textId="77777777" w:rsidR="00D724B2" w:rsidRPr="008F3B73" w:rsidRDefault="00D724B2" w:rsidP="00D724B2">
            <w:pPr>
              <w:pStyle w:val="ListParagraph"/>
              <w:numPr>
                <w:ilvl w:val="1"/>
                <w:numId w:val="3"/>
              </w:numPr>
              <w:ind w:left="765"/>
            </w:pPr>
            <w:r w:rsidRPr="008F3B73">
              <w:t>Answer each question completely.</w:t>
            </w:r>
          </w:p>
          <w:p w14:paraId="7DEAEFE5" w14:textId="52370362" w:rsidR="00D724B2" w:rsidRPr="008F3B73" w:rsidRDefault="00D724B2" w:rsidP="00D724B2">
            <w:pPr>
              <w:pStyle w:val="ListParagraph"/>
              <w:numPr>
                <w:ilvl w:val="1"/>
                <w:numId w:val="3"/>
              </w:numPr>
              <w:ind w:left="765"/>
            </w:pPr>
            <w:r w:rsidRPr="008F3B73">
              <w:t>See </w:t>
            </w:r>
            <w:hyperlink r:id="rId90" w:history="1">
              <w:r w:rsidRPr="00EA2BDF">
                <w:rPr>
                  <w:rStyle w:val="Hyperlink"/>
                  <w:b/>
                  <w:bCs/>
                </w:rPr>
                <w:t>How to Fill out the Child Support Guidelines Affidavit</w:t>
              </w:r>
              <w:r w:rsidRPr="00EA2BDF">
                <w:rPr>
                  <w:rStyle w:val="Hyperlink"/>
                </w:rPr>
                <w:t>.</w:t>
              </w:r>
            </w:hyperlink>
          </w:p>
          <w:p w14:paraId="39021BB4" w14:textId="77777777" w:rsidR="00D724B2" w:rsidRPr="008F3B73" w:rsidRDefault="00D724B2" w:rsidP="00D724B2">
            <w:pPr>
              <w:pStyle w:val="ListParagraph"/>
              <w:numPr>
                <w:ilvl w:val="1"/>
                <w:numId w:val="3"/>
              </w:numPr>
              <w:ind w:left="765"/>
            </w:pPr>
            <w:r w:rsidRPr="008F3B73">
              <w:lastRenderedPageBreak/>
              <w:t xml:space="preserve">Attach your most recent tax return and pay stubs to the </w:t>
            </w:r>
            <w:r w:rsidRPr="00EA2BDF">
              <w:rPr>
                <w:b/>
                <w:bCs/>
              </w:rPr>
              <w:t>Child Support Guidelines Affidavit</w:t>
            </w:r>
            <w:r w:rsidRPr="00EA2BDF">
              <w:rPr>
                <w:i/>
                <w:iCs/>
              </w:rPr>
              <w:t>.</w:t>
            </w:r>
          </w:p>
          <w:p w14:paraId="20ED9771" w14:textId="1A04D7F0" w:rsidR="00D724B2" w:rsidRPr="00061AA0" w:rsidRDefault="00061AA0" w:rsidP="00810091">
            <w:pPr>
              <w:pStyle w:val="ListParagraph"/>
              <w:numPr>
                <w:ilvl w:val="1"/>
                <w:numId w:val="3"/>
              </w:numPr>
              <w:ind w:left="765"/>
              <w:rPr>
                <w:color w:val="auto"/>
              </w:rPr>
            </w:pPr>
            <w:r>
              <w:t xml:space="preserve">Wait to sign these forms </w:t>
            </w:r>
            <w:r w:rsidRPr="00061AA0">
              <w:t>them until you are in front of someone who has the power to take oaths, like a notary public</w:t>
            </w:r>
            <w:r>
              <w:t>. The court clerk can do this for free. Bring a valid photo ID with you.</w:t>
            </w:r>
            <w:commentRangeStart w:id="41"/>
            <w:r w:rsidR="00D724B2" w:rsidRPr="008F3B73">
              <w:t>.</w:t>
            </w:r>
            <w:commentRangeEnd w:id="41"/>
            <w:r w:rsidR="00D724B2">
              <w:rPr>
                <w:rStyle w:val="CommentReference"/>
                <w:rFonts w:ascii="Arial" w:eastAsia="Arial" w:hAnsi="Arial" w:cs="Arial"/>
                <w:color w:val="auto"/>
                <w:spacing w:val="0"/>
              </w:rPr>
              <w:commentReference w:id="41"/>
            </w:r>
            <w:r w:rsidR="00D724B2" w:rsidRPr="00061AA0">
              <w:rPr>
                <w:color w:val="FF66FF"/>
              </w:rPr>
              <w:t>{% endif %}</w:t>
            </w:r>
          </w:p>
          <w:p w14:paraId="55D795BA" w14:textId="2389A7A3" w:rsidR="00D724B2" w:rsidRPr="008F3B73" w:rsidRDefault="00D724B2" w:rsidP="00D724B2">
            <w:pPr>
              <w:pStyle w:val="ListParagraph"/>
              <w:ind w:left="405"/>
            </w:pPr>
            <w:r w:rsidRPr="00306CFB">
              <w:rPr>
                <w:b/>
                <w:bCs/>
                <w:color w:val="auto"/>
              </w:rPr>
              <w:t xml:space="preserve">Information </w:t>
            </w:r>
            <w:r w:rsidRPr="003539CC">
              <w:rPr>
                <w:b/>
                <w:bCs/>
              </w:rPr>
              <w:t>Sheet</w:t>
            </w:r>
            <w:r w:rsidRPr="008F3B73">
              <w:t>, </w:t>
            </w:r>
            <w:hyperlink r:id="rId91" w:tgtFrame="_blank" w:history="1">
              <w:r w:rsidRPr="008F3B73">
                <w:rPr>
                  <w:rStyle w:val="Hyperlink"/>
                </w:rPr>
                <w:t>DR-314</w:t>
              </w:r>
            </w:hyperlink>
            <w:r w:rsidRPr="008F3B73">
              <w:t> (fill in 1-3 with complete information for yourself,</w:t>
            </w:r>
            <w:r w:rsidRPr="003539CC">
              <w:rPr>
                <w:color w:val="FF0000"/>
              </w:rPr>
              <w:t>{% if has_kids %}</w:t>
            </w:r>
            <w:r w:rsidRPr="008F3B73">
              <w:t xml:space="preserve"> the children in the case,</w:t>
            </w:r>
            <w:r w:rsidRPr="003539CC">
              <w:rPr>
                <w:color w:val="FF0000"/>
              </w:rPr>
              <w:t>{% endif %}</w:t>
            </w:r>
            <w:r w:rsidRPr="008F3B73">
              <w:t xml:space="preserve"> your spouse if you know it, and then sign and date)</w:t>
            </w:r>
          </w:p>
          <w:p w14:paraId="4A97EBF1" w14:textId="2805FA87" w:rsidR="00D724B2" w:rsidRPr="008F3B73" w:rsidRDefault="00D724B2" w:rsidP="00D724B2">
            <w:pPr>
              <w:pStyle w:val="ListParagraph"/>
              <w:ind w:left="405"/>
            </w:pPr>
            <w:r w:rsidRPr="00107426">
              <w:rPr>
                <w:b/>
                <w:bCs/>
              </w:rPr>
              <w:t>Summons, CIV-100</w:t>
            </w:r>
            <w:r w:rsidRPr="008F3B73">
              <w:t xml:space="preserve"> [Fill-in PDF</w:t>
            </w:r>
            <w:commentRangeStart w:id="42"/>
            <w:r w:rsidRPr="008F3B73">
              <w:t>] </w:t>
            </w:r>
            <w:hyperlink r:id="rId92" w:history="1">
              <w:r w:rsidRPr="008F3B73">
                <w:rPr>
                  <w:rStyle w:val="Hyperlink"/>
                </w:rPr>
                <w:t>Anchorage</w:t>
              </w:r>
            </w:hyperlink>
            <w:r w:rsidRPr="008F3B73">
              <w:t xml:space="preserve"> | </w:t>
            </w:r>
            <w:hyperlink r:id="rId93" w:tgtFrame="_blank" w:history="1">
              <w:r w:rsidRPr="008F3B73">
                <w:rPr>
                  <w:rStyle w:val="Hyperlink"/>
                </w:rPr>
                <w:t>Fairbanks</w:t>
              </w:r>
            </w:hyperlink>
            <w:r w:rsidRPr="008F3B73">
              <w:t xml:space="preserve"> | </w:t>
            </w:r>
            <w:hyperlink r:id="rId94" w:tgtFrame="_blank" w:history="1">
              <w:r w:rsidRPr="008F3B73">
                <w:rPr>
                  <w:rStyle w:val="Hyperlink"/>
                </w:rPr>
                <w:t>Kenai</w:t>
              </w:r>
            </w:hyperlink>
            <w:r w:rsidRPr="008F3B73">
              <w:t xml:space="preserve"> | </w:t>
            </w:r>
            <w:hyperlink r:id="rId95" w:tgtFrame="_blank" w:history="1">
              <w:r w:rsidRPr="008F3B73">
                <w:rPr>
                  <w:rStyle w:val="Hyperlink"/>
                </w:rPr>
                <w:t>Palmer</w:t>
              </w:r>
            </w:hyperlink>
            <w:r w:rsidRPr="008F3B73">
              <w:t xml:space="preserve"> | </w:t>
            </w:r>
            <w:hyperlink r:id="rId96" w:tgtFrame="_blank" w:history="1">
              <w:r w:rsidRPr="008F3B73">
                <w:rPr>
                  <w:rStyle w:val="Hyperlink"/>
                </w:rPr>
                <w:t>All Other Locations</w:t>
              </w:r>
            </w:hyperlink>
            <w:r w:rsidRPr="008F3B73">
              <w:t> </w:t>
            </w:r>
            <w:commentRangeEnd w:id="42"/>
            <w:r>
              <w:rPr>
                <w:rStyle w:val="CommentReference"/>
                <w:rFonts w:ascii="Arial" w:eastAsia="Arial" w:hAnsi="Arial" w:cs="Arial"/>
                <w:color w:val="auto"/>
                <w:spacing w:val="0"/>
              </w:rPr>
              <w:commentReference w:id="42"/>
            </w:r>
            <w:r w:rsidRPr="008F3B73">
              <w:t xml:space="preserve">(fill in the blank spaces on the top half of the form and the clerk will fill out the case number and the lower half when you file your </w:t>
            </w:r>
            <w:commentRangeStart w:id="43"/>
            <w:r w:rsidRPr="008F3B73">
              <w:t>case</w:t>
            </w:r>
            <w:commentRangeEnd w:id="43"/>
            <w:r>
              <w:rPr>
                <w:rStyle w:val="CommentReference"/>
                <w:rFonts w:ascii="Arial" w:eastAsia="Arial" w:hAnsi="Arial" w:cs="Arial"/>
                <w:color w:val="auto"/>
                <w:spacing w:val="0"/>
              </w:rPr>
              <w:commentReference w:id="43"/>
            </w:r>
            <w:r w:rsidRPr="008F3B73">
              <w:t>)</w:t>
            </w:r>
          </w:p>
          <w:p w14:paraId="4143618E" w14:textId="0868E251" w:rsidR="00D724B2" w:rsidRPr="00D15AED" w:rsidRDefault="00D724B2" w:rsidP="00D724B2">
            <w:pPr>
              <w:pStyle w:val="ListParagraph"/>
              <w:ind w:left="405"/>
              <w:rPr>
                <w:ins w:id="44" w:author="Caroline Robinson" w:date="2023-10-30T15:16:00Z"/>
                <w:b/>
                <w:bCs/>
              </w:rPr>
            </w:pPr>
            <w:r w:rsidRPr="00347D20">
              <w:rPr>
                <w:b/>
                <w:bCs/>
              </w:rPr>
              <w:t>Case Description</w:t>
            </w:r>
            <w:r w:rsidRPr="00D15AED">
              <w:rPr>
                <w:b/>
                <w:bCs/>
              </w:rPr>
              <w:t xml:space="preserve"> Form, </w:t>
            </w:r>
            <w:hyperlink r:id="rId97" w:tgtFrame="_blank" w:history="1">
              <w:r w:rsidRPr="00D15AED">
                <w:rPr>
                  <w:b/>
                  <w:bCs/>
                </w:rPr>
                <w:t>CIV-125S</w:t>
              </w:r>
            </w:hyperlink>
            <w:r w:rsidRPr="00D15AED">
              <w:rPr>
                <w:b/>
                <w:bCs/>
              </w:rPr>
              <w:t> </w:t>
            </w:r>
            <w:r w:rsidRPr="00811BBD">
              <w:t xml:space="preserve">(check </w:t>
            </w:r>
            <w:r w:rsidR="00811BBD" w:rsidRPr="0033482D">
              <w:rPr>
                <w:color w:val="FF66FF"/>
              </w:rPr>
              <w:t xml:space="preserve">{% if has_kids </w:t>
            </w:r>
            <w:r w:rsidR="0033482D" w:rsidRPr="0033482D">
              <w:rPr>
                <w:color w:val="FF66FF"/>
              </w:rPr>
              <w:t xml:space="preserve">or wife_is_pregnant </w:t>
            </w:r>
            <w:r w:rsidR="00811BBD" w:rsidRPr="0033482D">
              <w:rPr>
                <w:color w:val="FF66FF"/>
              </w:rPr>
              <w:t>%}</w:t>
            </w:r>
            <w:r w:rsidRPr="00811BBD">
              <w:t>"Divorce With Children (or Pregnant)"</w:t>
            </w:r>
            <w:r w:rsidR="00811BBD" w:rsidRPr="0033482D">
              <w:rPr>
                <w:color w:val="FF66FF"/>
              </w:rPr>
              <w:t>{% else %}</w:t>
            </w:r>
            <w:r w:rsidR="0033482D">
              <w:rPr>
                <w:color w:val="auto"/>
              </w:rPr>
              <w:t>”</w:t>
            </w:r>
            <w:r w:rsidR="0033482D" w:rsidRPr="008F3B73">
              <w:t xml:space="preserve"> Divorce Without Children"</w:t>
            </w:r>
            <w:r w:rsidR="00811BBD" w:rsidRPr="0033482D">
              <w:rPr>
                <w:color w:val="FF66FF"/>
              </w:rPr>
              <w:t xml:space="preserve">{% </w:t>
            </w:r>
            <w:r w:rsidR="0033482D" w:rsidRPr="0033482D">
              <w:rPr>
                <w:color w:val="FF66FF"/>
              </w:rPr>
              <w:t>endif</w:t>
            </w:r>
            <w:r w:rsidR="00811BBD" w:rsidRPr="0033482D">
              <w:rPr>
                <w:color w:val="FF66FF"/>
              </w:rPr>
              <w:t xml:space="preserve"> %}</w:t>
            </w:r>
            <w:r w:rsidRPr="00D15AED">
              <w:rPr>
                <w:b/>
                <w:bCs/>
              </w:rPr>
              <w:t>)</w:t>
            </w:r>
          </w:p>
          <w:p w14:paraId="510258BB" w14:textId="77777777" w:rsidR="00D724B2" w:rsidRPr="00347D20" w:rsidRDefault="00D724B2" w:rsidP="00D724B2">
            <w:pPr>
              <w:pStyle w:val="ListParagraph"/>
              <w:ind w:left="405"/>
            </w:pPr>
            <w:r w:rsidRPr="00347D20">
              <w:rPr>
                <w:b/>
                <w:bCs/>
              </w:rPr>
              <w:t>Certificate of Divorce, Dissolution or Annulment, VS-401</w:t>
            </w:r>
            <w:r w:rsidRPr="00D15AED">
              <w:rPr>
                <w:b/>
                <w:bCs/>
              </w:rPr>
              <w:t xml:space="preserve"> - Get</w:t>
            </w:r>
            <w:r w:rsidRPr="008F3B73">
              <w:t xml:space="preserve"> this form at the court or at Health Analytics &amp; Vital Records. You must use an original form (printed on archival-quality, acid-free paper). </w:t>
            </w:r>
            <w:r w:rsidRPr="008F3B73">
              <w:rPr>
                <w:rStyle w:val="Strong"/>
              </w:rPr>
              <w:t>You may not use a photocopy.  </w:t>
            </w:r>
            <w:r w:rsidRPr="008F3B73">
              <w:t>Fill in boxes 9-32 in black ink without cross-outs or corrections; if you don't know an answer about your spouse, leave it blank.</w:t>
            </w:r>
          </w:p>
          <w:p w14:paraId="6212D719" w14:textId="77777777" w:rsidR="00D724B2" w:rsidRPr="00D870C5" w:rsidRDefault="00D724B2" w:rsidP="00D724B2">
            <w:pPr>
              <w:pStyle w:val="Heading3"/>
              <w:outlineLvl w:val="2"/>
            </w:pPr>
            <w:r w:rsidRPr="00D870C5">
              <w:t>Optional form </w:t>
            </w:r>
            <w:r w:rsidRPr="00EA2BDF">
              <w:t>depending</w:t>
            </w:r>
            <w:r w:rsidRPr="00D870C5">
              <w:t xml:space="preserve"> on your circumstances</w:t>
            </w:r>
          </w:p>
          <w:p w14:paraId="07D2B9C5" w14:textId="487D72FD" w:rsidR="00D724B2" w:rsidRPr="00D870C5" w:rsidRDefault="00D724B2" w:rsidP="00D724B2">
            <w:pPr>
              <w:pStyle w:val="ListParagraph"/>
              <w:ind w:left="405"/>
            </w:pPr>
            <w:r w:rsidRPr="008F3B73">
              <w:t xml:space="preserve">If you think your spouse might not respond to your case, which is called “default,” file: </w:t>
            </w:r>
            <w:r w:rsidRPr="00347D20">
              <w:rPr>
                <w:b/>
                <w:bCs/>
              </w:rPr>
              <w:t>Property &amp; Debt Worksheet, SHC-1000</w:t>
            </w:r>
            <w:r w:rsidRPr="008F3B73">
              <w:t xml:space="preserve"> </w:t>
            </w:r>
            <w:hyperlink r:id="rId98" w:history="1">
              <w:r w:rsidRPr="008F3B73">
                <w:rPr>
                  <w:rStyle w:val="Hyperlink"/>
                </w:rPr>
                <w:t>Word</w:t>
              </w:r>
            </w:hyperlink>
            <w:r w:rsidRPr="008F3B73">
              <w:t xml:space="preserve"> | </w:t>
            </w:r>
            <w:hyperlink r:id="rId99" w:history="1">
              <w:r w:rsidRPr="008F3B73">
                <w:rPr>
                  <w:rStyle w:val="Hyperlink"/>
                </w:rPr>
                <w:t>PDF</w:t>
              </w:r>
            </w:hyperlink>
          </w:p>
          <w:p w14:paraId="3A2D6C52" w14:textId="77777777" w:rsidR="00D724B2" w:rsidRPr="00173074" w:rsidRDefault="00D724B2" w:rsidP="00D724B2">
            <w:pPr>
              <w:pStyle w:val="Heading3"/>
              <w:outlineLvl w:val="2"/>
              <w:rPr>
                <w:color w:val="FFC000"/>
              </w:rPr>
            </w:pPr>
            <w:r w:rsidRPr="00173074">
              <w:rPr>
                <w:color w:val="FFC000"/>
              </w:rPr>
              <w:t xml:space="preserve">{% if </w:t>
            </w:r>
            <w:r>
              <w:rPr>
                <w:color w:val="FFC000"/>
              </w:rPr>
              <w:t>wife_is_pregnant</w:t>
            </w:r>
            <w:r w:rsidRPr="00173074">
              <w:rPr>
                <w:color w:val="FFC000"/>
              </w:rPr>
              <w:t xml:space="preserve"> %}</w:t>
            </w:r>
          </w:p>
          <w:p w14:paraId="7BA150A4" w14:textId="77777777" w:rsidR="00D724B2" w:rsidRDefault="00D724B2" w:rsidP="00D724B2">
            <w:pPr>
              <w:pStyle w:val="Heading3"/>
              <w:outlineLvl w:val="2"/>
            </w:pPr>
            <w:r>
              <w:t>Form if Wife is Pregnant</w:t>
            </w:r>
          </w:p>
          <w:p w14:paraId="769F8F06" w14:textId="77777777" w:rsidR="00D724B2" w:rsidRPr="0089306E" w:rsidRDefault="00D724B2" w:rsidP="00D724B2">
            <w:pPr>
              <w:pStyle w:val="Body"/>
              <w:rPr>
                <w:color w:val="92D050"/>
              </w:rPr>
            </w:pPr>
            <w:r w:rsidRPr="0089306E">
              <w:rPr>
                <w:color w:val="92D050"/>
              </w:rPr>
              <w:t xml:space="preserve">{% if </w:t>
            </w:r>
            <w:proofErr w:type="spellStart"/>
            <w:r>
              <w:rPr>
                <w:color w:val="92D050"/>
              </w:rPr>
              <w:t>husband_is_father</w:t>
            </w:r>
            <w:proofErr w:type="spellEnd"/>
            <w:r w:rsidRPr="0089306E">
              <w:rPr>
                <w:color w:val="92D050"/>
              </w:rPr>
              <w:t xml:space="preserve"> %}</w:t>
            </w:r>
          </w:p>
          <w:p w14:paraId="623EC54D" w14:textId="77777777" w:rsidR="00D724B2" w:rsidRDefault="00D724B2" w:rsidP="00D724B2">
            <w:pPr>
              <w:pStyle w:val="Body"/>
            </w:pPr>
            <w:r>
              <w:t xml:space="preserve">Some </w:t>
            </w:r>
            <w:commentRangeStart w:id="45"/>
            <w:r>
              <w:t>courts</w:t>
            </w:r>
            <w:commentRangeEnd w:id="45"/>
            <w:r>
              <w:rPr>
                <w:rStyle w:val="CommentReference"/>
                <w:rFonts w:ascii="Arial" w:eastAsia="Arial" w:hAnsi="Arial" w:cs="Arial"/>
                <w:color w:val="auto"/>
                <w:spacing w:val="0"/>
              </w:rPr>
              <w:commentReference w:id="45"/>
            </w:r>
            <w:r>
              <w:t xml:space="preserve"> </w:t>
            </w:r>
            <w:del w:id="46" w:author="Caroline Robinson" w:date="2023-10-30T15:30:00Z">
              <w:r w:rsidDel="00C16990">
                <w:delText xml:space="preserve">will </w:delText>
              </w:r>
            </w:del>
            <w:r>
              <w:t xml:space="preserve">allow a divorce case to move forward when the wife is pregnant.   </w:t>
            </w:r>
            <w:commentRangeStart w:id="47"/>
            <w:r>
              <w:t>Other courts require that the child be born before completing the case</w:t>
            </w:r>
            <w:commentRangeEnd w:id="47"/>
            <w:r>
              <w:rPr>
                <w:rStyle w:val="CommentReference"/>
                <w:rFonts w:ascii="Arial" w:eastAsia="Arial" w:hAnsi="Arial" w:cs="Arial"/>
                <w:color w:val="auto"/>
                <w:spacing w:val="0"/>
              </w:rPr>
              <w:commentReference w:id="47"/>
            </w:r>
            <w:r>
              <w:t xml:space="preserve">. </w:t>
            </w:r>
          </w:p>
          <w:p w14:paraId="1D23F903" w14:textId="77777777" w:rsidR="00D724B2" w:rsidRPr="0089306E" w:rsidRDefault="00D724B2" w:rsidP="00D724B2">
            <w:pPr>
              <w:pStyle w:val="Body"/>
              <w:rPr>
                <w:color w:val="92D050"/>
              </w:rPr>
            </w:pPr>
            <w:r>
              <w:t xml:space="preserve">You can file a motion asking the court to divorce you before the child is born, and deal with the parenting plan and child support after. There is no guarantee the judge will grant your motion. The decision depends on whether delaying your divorce until after the child is born will harm </w:t>
            </w:r>
            <w:r>
              <w:lastRenderedPageBreak/>
              <w:t>one of the spouses.  To ask the court, you can file:</w:t>
            </w:r>
          </w:p>
          <w:p w14:paraId="081499FF" w14:textId="1BCA69B3" w:rsidR="00D724B2" w:rsidRDefault="00D724B2" w:rsidP="00D724B2">
            <w:pPr>
              <w:pStyle w:val="ListParagraph"/>
              <w:ind w:left="405"/>
            </w:pPr>
            <w:r>
              <w:t xml:space="preserve">If both parents agree: </w:t>
            </w:r>
            <w:r w:rsidRPr="00D15AED">
              <w:rPr>
                <w:b/>
                <w:bCs/>
              </w:rPr>
              <w:t xml:space="preserve">Joint Motion, Affidavit &amp; Order to Bifurcate Divorce for Custody, SHC-155 </w:t>
            </w:r>
            <w:hyperlink r:id="rId100" w:history="1">
              <w:r w:rsidRPr="00C16990">
                <w:rPr>
                  <w:rStyle w:val="Hyperlink"/>
                </w:rPr>
                <w:t>Word</w:t>
              </w:r>
            </w:hyperlink>
            <w:r>
              <w:t xml:space="preserve"> | </w:t>
            </w:r>
            <w:hyperlink r:id="rId101" w:history="1">
              <w:r w:rsidRPr="00C16990">
                <w:rPr>
                  <w:rStyle w:val="Hyperlink"/>
                </w:rPr>
                <w:t>PDF</w:t>
              </w:r>
            </w:hyperlink>
            <w:r>
              <w:t xml:space="preserve"> (Do </w:t>
            </w:r>
            <w:r w:rsidRPr="00D15AED">
              <w:rPr>
                <w:b/>
                <w:bCs/>
              </w:rPr>
              <w:t>not</w:t>
            </w:r>
            <w:r>
              <w:t xml:space="preserve"> sign the order section)</w:t>
            </w:r>
          </w:p>
          <w:p w14:paraId="19647E11" w14:textId="71216AE4" w:rsidR="00D724B2" w:rsidRDefault="00D724B2" w:rsidP="00D724B2">
            <w:pPr>
              <w:pStyle w:val="ListParagraph"/>
              <w:ind w:left="405"/>
            </w:pPr>
            <w:del w:id="48" w:author="Caroline Robinson" w:date="2023-10-30T15:32:00Z">
              <w:r w:rsidDel="00C16990">
                <w:delText>•</w:delText>
              </w:r>
              <w:r w:rsidDel="00C16990">
                <w:tab/>
              </w:r>
            </w:del>
            <w:r>
              <w:t xml:space="preserve">If 1 parent is asking: </w:t>
            </w:r>
            <w:r w:rsidRPr="00D15AED">
              <w:rPr>
                <w:b/>
                <w:bCs/>
              </w:rPr>
              <w:t>Motion, Affidavit &amp; Order to Bifurcate Divorce for Custody, SHC-154</w:t>
            </w:r>
            <w:r>
              <w:t xml:space="preserve"> </w:t>
            </w:r>
            <w:hyperlink r:id="rId102" w:history="1">
              <w:r w:rsidRPr="00C16990">
                <w:rPr>
                  <w:rStyle w:val="Hyperlink"/>
                </w:rPr>
                <w:t>Word</w:t>
              </w:r>
            </w:hyperlink>
            <w:r>
              <w:t xml:space="preserve"> | </w:t>
            </w:r>
            <w:hyperlink r:id="rId103"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15AED">
              <w:rPr>
                <w:b/>
                <w:bCs/>
              </w:rPr>
              <w:t>not</w:t>
            </w:r>
            <w:r>
              <w:t xml:space="preserve"> sign the order section)</w:t>
            </w:r>
          </w:p>
          <w:p w14:paraId="3F450F05" w14:textId="77777777" w:rsidR="00D724B2" w:rsidRPr="0089306E" w:rsidRDefault="00D724B2" w:rsidP="00D724B2">
            <w:pPr>
              <w:pStyle w:val="Body"/>
              <w:rPr>
                <w:color w:val="92D050"/>
              </w:rPr>
            </w:pPr>
            <w:r w:rsidRPr="0089306E">
              <w:rPr>
                <w:color w:val="92D050"/>
              </w:rPr>
              <w:t xml:space="preserve">{% </w:t>
            </w:r>
            <w:r>
              <w:rPr>
                <w:color w:val="92D050"/>
              </w:rPr>
              <w:t>else</w:t>
            </w:r>
            <w:r w:rsidRPr="0089306E">
              <w:rPr>
                <w:color w:val="92D050"/>
              </w:rPr>
              <w:t xml:space="preserve"> %}</w:t>
            </w:r>
          </w:p>
          <w:p w14:paraId="575DF92C" w14:textId="77777777" w:rsidR="00D724B2" w:rsidRDefault="00D724B2" w:rsidP="00D724B2">
            <w:pPr>
              <w:pStyle w:val="Body"/>
            </w:pPr>
            <w:r>
              <w:t>If a wife is pregnant when a marriage ends the law considers the husband to be the father.  If the husband is not the father, the court can remove the husband’s rights and responsibilities for that child.  This is called “disestablishing paternity.”</w:t>
            </w:r>
          </w:p>
          <w:p w14:paraId="4B2CFC54" w14:textId="77777777" w:rsidR="00D724B2" w:rsidRDefault="00D724B2" w:rsidP="00D724B2">
            <w:pPr>
              <w:pStyle w:val="Body"/>
            </w:pPr>
            <w:r>
              <w:t xml:space="preserve">You usually cannot disestablish paternity before a child is born. You can file a motion asking the court to divorce you and deal with paternity after the child is born.  </w:t>
            </w:r>
          </w:p>
          <w:p w14:paraId="17D8F936" w14:textId="0F41E6F8" w:rsidR="00D724B2" w:rsidRDefault="00D724B2" w:rsidP="00D724B2">
            <w:pPr>
              <w:pStyle w:val="ListParagraph"/>
              <w:ind w:left="405"/>
            </w:pPr>
            <w:r>
              <w:t xml:space="preserve">If both parents agree: </w:t>
            </w:r>
            <w:r w:rsidRPr="00C16990">
              <w:rPr>
                <w:b/>
                <w:bCs/>
              </w:rPr>
              <w:t xml:space="preserve">Joint Motion, Affidavit </w:t>
            </w:r>
            <w:r>
              <w:rPr>
                <w:b/>
                <w:bCs/>
              </w:rPr>
              <w:t>and</w:t>
            </w:r>
            <w:r w:rsidRPr="00C16990">
              <w:rPr>
                <w:b/>
                <w:bCs/>
              </w:rPr>
              <w:t xml:space="preserve"> Order to Bifurcate Divorce </w:t>
            </w:r>
            <w:r w:rsidRPr="00BB10FF">
              <w:rPr>
                <w:b/>
                <w:bCs/>
              </w:rPr>
              <w:t>for Subsequent Determination of Paternity, SHC-153</w:t>
            </w:r>
            <w:r>
              <w:rPr>
                <w:b/>
                <w:bCs/>
              </w:rPr>
              <w:t xml:space="preserve"> </w:t>
            </w:r>
            <w:ins w:id="49" w:author="Caroline Robinson" w:date="2023-10-30T15:33:00Z">
              <w:r>
                <w:fldChar w:fldCharType="begin"/>
              </w:r>
            </w:ins>
            <w:r>
              <w:instrText>HYPERLINK "http://courts.alaska.gov/shc/family/docs/shc-153.docx"</w:instrText>
            </w:r>
            <w:ins w:id="50" w:author="Caroline Robinson" w:date="2023-10-30T15:33:00Z">
              <w:r>
                <w:fldChar w:fldCharType="separate"/>
              </w:r>
              <w:r w:rsidRPr="00C16990">
                <w:rPr>
                  <w:rStyle w:val="Hyperlink"/>
                </w:rPr>
                <w:t>Word</w:t>
              </w:r>
              <w:r>
                <w:fldChar w:fldCharType="end"/>
              </w:r>
            </w:ins>
            <w:r>
              <w:t xml:space="preserve"> | </w:t>
            </w:r>
            <w:ins w:id="51" w:author="Caroline Robinson" w:date="2023-10-30T15:34:00Z">
              <w:r>
                <w:fldChar w:fldCharType="begin"/>
              </w:r>
            </w:ins>
            <w:r>
              <w:instrText>HYPERLINK "http://courts.alaska.gov/shc/family/docs/shc-153n.pdf"</w:instrText>
            </w:r>
            <w:ins w:id="52" w:author="Caroline Robinson" w:date="2023-10-30T15:34:00Z">
              <w:r>
                <w:fldChar w:fldCharType="separate"/>
              </w:r>
              <w:r w:rsidRPr="00C16990">
                <w:rPr>
                  <w:rStyle w:val="Hyperlink"/>
                </w:rPr>
                <w:t>PDF</w:t>
              </w:r>
              <w:r>
                <w:fldChar w:fldCharType="end"/>
              </w:r>
            </w:ins>
            <w:r>
              <w:t xml:space="preserve"> (</w:t>
            </w:r>
            <w:del w:id="53" w:author="Caroline Robinson" w:date="2023-10-30T15:33:00Z">
              <w:r w:rsidDel="00C16990">
                <w:delText xml:space="preserve">do </w:delText>
              </w:r>
            </w:del>
            <w:ins w:id="54" w:author="Caroline Robinson" w:date="2023-10-30T15:33:00Z">
              <w:r>
                <w:t xml:space="preserve">Do </w:t>
              </w:r>
            </w:ins>
            <w:del w:id="55" w:author="Caroline Robinson" w:date="2023-10-30T15:33:00Z">
              <w:r w:rsidRPr="00C16990" w:rsidDel="00C16990">
                <w:rPr>
                  <w:b/>
                  <w:bCs/>
                </w:rPr>
                <w:delText>NOT</w:delText>
              </w:r>
              <w:r w:rsidDel="00C16990">
                <w:delText xml:space="preserve"> </w:delText>
              </w:r>
            </w:del>
            <w:ins w:id="56" w:author="Caroline Robinson" w:date="2023-10-30T15:33:00Z">
              <w:r>
                <w:rPr>
                  <w:b/>
                  <w:bCs/>
                </w:rPr>
                <w:t>not</w:t>
              </w:r>
              <w:r>
                <w:t xml:space="preserve"> </w:t>
              </w:r>
            </w:ins>
            <w:r>
              <w:t>sign the order section)</w:t>
            </w:r>
          </w:p>
          <w:p w14:paraId="79DD4629" w14:textId="1E0CB80D" w:rsidR="00D724B2" w:rsidRDefault="00D724B2" w:rsidP="00D724B2">
            <w:pPr>
              <w:pStyle w:val="ListParagraph"/>
              <w:ind w:left="405"/>
            </w:pPr>
            <w:r>
              <w:t xml:space="preserve">If 1 parent is asking: </w:t>
            </w:r>
            <w:r w:rsidRPr="00C16990">
              <w:rPr>
                <w:b/>
                <w:bCs/>
              </w:rPr>
              <w:t xml:space="preserve">Motion, Affidavit </w:t>
            </w:r>
            <w:r>
              <w:rPr>
                <w:b/>
                <w:bCs/>
              </w:rPr>
              <w:t>and</w:t>
            </w:r>
            <w:r w:rsidRPr="00C16990">
              <w:rPr>
                <w:b/>
                <w:bCs/>
              </w:rPr>
              <w:t xml:space="preserve"> Order to Bifurcate Divorce </w:t>
            </w:r>
            <w:r w:rsidRPr="00BB10FF">
              <w:rPr>
                <w:b/>
                <w:bCs/>
              </w:rPr>
              <w:t>for Subsequent Determination of Paternity, SHC-15</w:t>
            </w:r>
            <w:r>
              <w:rPr>
                <w:b/>
                <w:bCs/>
              </w:rPr>
              <w:t>2</w:t>
            </w:r>
            <w:r>
              <w:t xml:space="preserve"> </w:t>
            </w:r>
            <w:ins w:id="57" w:author="Caroline Robinson" w:date="2023-10-30T15:35:00Z">
              <w:r>
                <w:fldChar w:fldCharType="begin"/>
              </w:r>
            </w:ins>
            <w:r>
              <w:instrText>HYPERLINK "http://courts.alaska.gov/shc/family/docs/shc-152.docx"</w:instrText>
            </w:r>
            <w:ins w:id="58" w:author="Caroline Robinson" w:date="2023-10-30T15:35:00Z">
              <w:r>
                <w:fldChar w:fldCharType="separate"/>
              </w:r>
              <w:r w:rsidRPr="00C16990">
                <w:rPr>
                  <w:rStyle w:val="Hyperlink"/>
                </w:rPr>
                <w:t>Word</w:t>
              </w:r>
              <w:r>
                <w:fldChar w:fldCharType="end"/>
              </w:r>
            </w:ins>
            <w:r>
              <w:t xml:space="preserve"> | </w:t>
            </w:r>
            <w:ins w:id="59" w:author="Caroline Robinson" w:date="2023-10-30T15:35:00Z">
              <w:r>
                <w:fldChar w:fldCharType="begin"/>
              </w:r>
            </w:ins>
            <w:r>
              <w:instrText>HYPERLINK "https://courts.alaska.gov/shc/family/docs/shc-152n.pdf"</w:instrText>
            </w:r>
            <w:ins w:id="60" w:author="Caroline Robinson" w:date="2023-10-30T15:35:00Z">
              <w:r>
                <w:fldChar w:fldCharType="separate"/>
              </w:r>
              <w:r w:rsidRPr="00C16990">
                <w:rPr>
                  <w:rStyle w:val="Hyperlink"/>
                </w:rPr>
                <w:t>PDF</w:t>
              </w:r>
              <w:r>
                <w:fldChar w:fldCharType="end"/>
              </w:r>
            </w:ins>
            <w:r>
              <w:t xml:space="preserve"> (one parent files the motion on their own and the other parent will be able to file a response if he/she does not agree the divorce should move ahead before the child is born) (</w:t>
            </w:r>
            <w:del w:id="61" w:author="Caroline Robinson" w:date="2023-10-30T15:35:00Z">
              <w:r w:rsidDel="00223A05">
                <w:delText xml:space="preserve">do </w:delText>
              </w:r>
            </w:del>
            <w:ins w:id="62" w:author="Caroline Robinson" w:date="2023-10-30T15:35:00Z">
              <w:r>
                <w:t xml:space="preserve">Do </w:t>
              </w:r>
            </w:ins>
            <w:del w:id="63" w:author="Caroline Robinson" w:date="2023-10-30T15:35:00Z">
              <w:r w:rsidRPr="00223A05" w:rsidDel="00223A05">
                <w:rPr>
                  <w:b/>
                  <w:bCs/>
                </w:rPr>
                <w:delText>NOT</w:delText>
              </w:r>
              <w:r w:rsidDel="00223A05">
                <w:delText xml:space="preserve"> </w:delText>
              </w:r>
            </w:del>
            <w:ins w:id="64" w:author="Caroline Robinson" w:date="2023-10-30T15:35:00Z">
              <w:r>
                <w:rPr>
                  <w:b/>
                  <w:bCs/>
                </w:rPr>
                <w:t>not</w:t>
              </w:r>
              <w:r>
                <w:t xml:space="preserve"> </w:t>
              </w:r>
            </w:ins>
            <w:r>
              <w:t>sign the order section)</w:t>
            </w:r>
          </w:p>
          <w:p w14:paraId="38D97FEA" w14:textId="77777777" w:rsidR="00D724B2" w:rsidRDefault="00D724B2" w:rsidP="00D724B2">
            <w:r w:rsidRPr="0089306E">
              <w:rPr>
                <w:color w:val="92D050"/>
              </w:rPr>
              <w:t>{% endif %}</w:t>
            </w:r>
          </w:p>
          <w:p w14:paraId="0B0D18F1" w14:textId="77777777" w:rsidR="00D724B2" w:rsidRPr="004F525C" w:rsidRDefault="00D724B2" w:rsidP="00D724B2">
            <w:pPr>
              <w:pStyle w:val="Body"/>
              <w:rPr>
                <w:color w:val="FFC000"/>
              </w:rPr>
            </w:pPr>
            <w:r w:rsidRPr="004F525C">
              <w:rPr>
                <w:color w:val="FFC000"/>
              </w:rPr>
              <w:t>{% endif %}</w:t>
            </w:r>
          </w:p>
          <w:p w14:paraId="10827C5E" w14:textId="77777777" w:rsidR="00D724B2" w:rsidRPr="00F477B9" w:rsidRDefault="00D724B2" w:rsidP="00D724B2">
            <w:pPr>
              <w:pStyle w:val="Body"/>
              <w:rPr>
                <w:ins w:id="65" w:author="Caroline Robinson" w:date="2023-10-30T15:29:00Z"/>
                <w:color w:val="00B0F0"/>
              </w:rPr>
            </w:pPr>
            <w:r w:rsidRPr="00F477B9">
              <w:rPr>
                <w:color w:val="00B0F0"/>
              </w:rPr>
              <w:t>{% if paternity %}</w:t>
            </w:r>
          </w:p>
          <w:p w14:paraId="78E9D911" w14:textId="77777777" w:rsidR="00D724B2" w:rsidRPr="00D870C5" w:rsidRDefault="00D724B2" w:rsidP="00D724B2">
            <w:pPr>
              <w:pStyle w:val="Heading3"/>
              <w:outlineLvl w:val="2"/>
            </w:pPr>
            <w:r w:rsidRPr="00D870C5">
              <w:t>Paternity Forms </w:t>
            </w:r>
          </w:p>
          <w:p w14:paraId="3E3966D9" w14:textId="77777777" w:rsidR="00D724B2" w:rsidRPr="00D870C5" w:rsidRDefault="00D724B2" w:rsidP="00D724B2">
            <w:pPr>
              <w:pStyle w:val="Body"/>
            </w:pPr>
            <w:r w:rsidRPr="00D870C5">
              <w:t xml:space="preserve">If a parent thinks the husband is not the biological or adopted father of a child born during the marriage, that parent can ask the court to remove the husband’s rights and responsibilities for that child.   This is called “disestablishing paternity.”  You need clear and convincing evidence. There are different ways to do this depending on the facts of the situation. Every case is different so you need to figure out what will </w:t>
            </w:r>
            <w:r w:rsidRPr="00D870C5">
              <w:lastRenderedPageBreak/>
              <w:t>work in your case. Some options are:</w:t>
            </w:r>
          </w:p>
          <w:p w14:paraId="3B2B6E78" w14:textId="6154EB63" w:rsidR="00D724B2" w:rsidRPr="008F3B73" w:rsidRDefault="00D724B2" w:rsidP="00D724B2">
            <w:pPr>
              <w:pStyle w:val="ListParagraph"/>
              <w:ind w:left="405"/>
            </w:pPr>
            <w:r>
              <w:t>A</w:t>
            </w:r>
            <w:r w:rsidRPr="008F3B73">
              <w:t xml:space="preserve">ll of the people involved in the case sign </w:t>
            </w:r>
            <w:commentRangeStart w:id="66"/>
            <w:commentRangeStart w:id="67"/>
            <w:r w:rsidRPr="008F3B73">
              <w:t>affidavits:</w:t>
            </w:r>
            <w:commentRangeEnd w:id="66"/>
            <w:r>
              <w:rPr>
                <w:rStyle w:val="CommentReference"/>
                <w:rFonts w:ascii="Arial" w:eastAsia="Arial" w:hAnsi="Arial" w:cs="Arial"/>
                <w:color w:val="auto"/>
                <w:spacing w:val="0"/>
              </w:rPr>
              <w:commentReference w:id="66"/>
            </w:r>
            <w:commentRangeEnd w:id="67"/>
            <w:r>
              <w:rPr>
                <w:rStyle w:val="CommentReference"/>
                <w:rFonts w:ascii="Arial" w:eastAsia="Arial" w:hAnsi="Arial" w:cs="Arial"/>
                <w:color w:val="auto"/>
                <w:spacing w:val="0"/>
              </w:rPr>
              <w:commentReference w:id="67"/>
            </w:r>
            <w:r w:rsidRPr="008F3B73">
              <w:t> </w:t>
            </w:r>
            <w:r w:rsidRPr="00347D20">
              <w:rPr>
                <w:b/>
                <w:bCs/>
              </w:rPr>
              <w:t>Three-Way Affidavit to Disestablish and Establish Paternity, SHC-151</w:t>
            </w:r>
            <w:r w:rsidRPr="008F3B73">
              <w:t xml:space="preserve"> (</w:t>
            </w:r>
            <w:hyperlink r:id="rId104" w:tgtFrame="_blank" w:history="1">
              <w:r w:rsidRPr="008F3B73">
                <w:rPr>
                  <w:rStyle w:val="Hyperlink"/>
                </w:rPr>
                <w:t>Word</w:t>
              </w:r>
            </w:hyperlink>
            <w:r w:rsidRPr="008F3B73">
              <w:t> | </w:t>
            </w:r>
            <w:hyperlink r:id="rId105" w:tgtFrame="_blank" w:history="1">
              <w:r w:rsidRPr="008F3B73">
                <w:rPr>
                  <w:rStyle w:val="Hyperlink"/>
                </w:rPr>
                <w:t>PDF</w:t>
              </w:r>
            </w:hyperlink>
            <w:r w:rsidRPr="008F3B73">
              <w:t>). This can be filled out by:</w:t>
            </w:r>
          </w:p>
          <w:p w14:paraId="0C39D10E" w14:textId="77777777" w:rsidR="00D724B2" w:rsidRPr="008F3B73" w:rsidRDefault="00D724B2" w:rsidP="00D724B2">
            <w:pPr>
              <w:pStyle w:val="ListParagraph"/>
              <w:numPr>
                <w:ilvl w:val="1"/>
                <w:numId w:val="3"/>
              </w:numPr>
              <w:ind w:left="765"/>
            </w:pPr>
            <w:r w:rsidRPr="008F3B73">
              <w:t>the mother, the husband</w:t>
            </w:r>
            <w:ins w:id="68" w:author="Caroline Robinson [2]" w:date="2023-10-31T14:47:00Z">
              <w:r>
                <w:t>,</w:t>
              </w:r>
            </w:ins>
            <w:r w:rsidRPr="008F3B73">
              <w:t xml:space="preserve"> and the man who is the father stating the husband is NOT the father and that the man is the biological father</w:t>
            </w:r>
          </w:p>
          <w:p w14:paraId="2115C94D" w14:textId="77777777" w:rsidR="00D724B2" w:rsidRPr="008F3B73" w:rsidRDefault="00D724B2" w:rsidP="00D724B2">
            <w:pPr>
              <w:pStyle w:val="ListParagraph"/>
              <w:numPr>
                <w:ilvl w:val="1"/>
                <w:numId w:val="3"/>
              </w:numPr>
              <w:ind w:left="765"/>
            </w:pPr>
            <w:r w:rsidRPr="008F3B73">
              <w:t>the mother and the husband saying the husband is NOT the father to disestablish the husband as the biological father</w:t>
            </w:r>
          </w:p>
          <w:p w14:paraId="5BD83FD3" w14:textId="77777777" w:rsidR="00D724B2" w:rsidRPr="008F3B73" w:rsidRDefault="00D724B2" w:rsidP="00D724B2">
            <w:pPr>
              <w:pStyle w:val="ListParagraph"/>
              <w:numPr>
                <w:ilvl w:val="1"/>
                <w:numId w:val="3"/>
              </w:numPr>
              <w:ind w:left="765"/>
            </w:pPr>
            <w:r w:rsidRPr="008F3B73">
              <w:t>the mother and the man saying he IS the father to establish him as the biological father</w:t>
            </w:r>
          </w:p>
          <w:p w14:paraId="12156BFB" w14:textId="77777777" w:rsidR="00D724B2" w:rsidRPr="008F3B73" w:rsidRDefault="00D724B2" w:rsidP="00D724B2">
            <w:pPr>
              <w:pStyle w:val="ListParagraph"/>
              <w:numPr>
                <w:ilvl w:val="1"/>
                <w:numId w:val="3"/>
              </w:numPr>
              <w:ind w:left="765"/>
            </w:pPr>
            <w:r w:rsidRPr="008F3B73">
              <w:t>the mother only if others are not cooperating and she can provide convincing facts about the paternity</w:t>
            </w:r>
          </w:p>
          <w:p w14:paraId="5ADC25FE" w14:textId="77777777" w:rsidR="00D724B2" w:rsidRPr="008F3B73" w:rsidRDefault="00D724B2" w:rsidP="00D724B2">
            <w:pPr>
              <w:pStyle w:val="ListParagraph"/>
              <w:ind w:left="405"/>
            </w:pPr>
            <w:r>
              <w:t>G</w:t>
            </w:r>
            <w:r w:rsidRPr="008F3B73">
              <w:t>et genetic (DNA) testing of the child, the mother</w:t>
            </w:r>
            <w:ins w:id="69" w:author="Caroline Robinson [2]" w:date="2023-10-31T14:47:00Z">
              <w:r>
                <w:t>,</w:t>
              </w:r>
            </w:ins>
            <w:r w:rsidRPr="008F3B73">
              <w:t xml:space="preserve"> </w:t>
            </w:r>
            <w:del w:id="70" w:author="Caroline Robinson [2]" w:date="2023-10-31T14:47:00Z">
              <w:r w:rsidRPr="008F3B73" w:rsidDel="00EB6D51">
                <w:delText xml:space="preserve">and </w:delText>
              </w:r>
            </w:del>
            <w:r w:rsidRPr="008F3B73">
              <w:t>the man believed to be the father</w:t>
            </w:r>
            <w:ins w:id="71" w:author="Caroline Robinson [2]" w:date="2023-10-31T14:47:00Z">
              <w:r>
                <w:t>,</w:t>
              </w:r>
            </w:ins>
            <w:r w:rsidRPr="008F3B73">
              <w:t xml:space="preserve"> and the husband if the mother is married. The test results must be provided to the court. This can be done voluntarily if all of the people are cooperating or by court order.  To ask for a court order, you can file:</w:t>
            </w:r>
          </w:p>
          <w:p w14:paraId="4AAA68C0" w14:textId="028244F6" w:rsidR="00D724B2" w:rsidRPr="008F3B73" w:rsidRDefault="00D724B2" w:rsidP="00D724B2">
            <w:pPr>
              <w:pStyle w:val="ListParagraph"/>
              <w:numPr>
                <w:ilvl w:val="1"/>
                <w:numId w:val="3"/>
              </w:numPr>
              <w:ind w:left="765"/>
            </w:pPr>
            <w:r w:rsidRPr="00347D20">
              <w:rPr>
                <w:b/>
                <w:bCs/>
              </w:rPr>
              <w:t>Motion &amp; Affidavit for Genetic (DNA) Testing, SHC-1370 </w:t>
            </w:r>
            <w:hyperlink r:id="rId106" w:tgtFrame="_blank" w:history="1">
              <w:r w:rsidRPr="00347D20">
                <w:rPr>
                  <w:rStyle w:val="Hyperlink"/>
                </w:rPr>
                <w:t>Word</w:t>
              </w:r>
            </w:hyperlink>
            <w:r w:rsidRPr="00347D20">
              <w:t> | </w:t>
            </w:r>
            <w:hyperlink r:id="rId107" w:tgtFrame="_blank" w:history="1">
              <w:r w:rsidRPr="00347D20">
                <w:rPr>
                  <w:rStyle w:val="Hyperlink"/>
                </w:rPr>
                <w:t>PDF</w:t>
              </w:r>
            </w:hyperlink>
          </w:p>
          <w:p w14:paraId="068161AC" w14:textId="364F380F" w:rsidR="00D724B2" w:rsidRPr="004F525C" w:rsidRDefault="00D724B2" w:rsidP="00D724B2">
            <w:pPr>
              <w:pStyle w:val="ListParagraph"/>
              <w:numPr>
                <w:ilvl w:val="1"/>
                <w:numId w:val="3"/>
              </w:numPr>
              <w:ind w:left="765"/>
              <w:rPr>
                <w:rStyle w:val="Hyperlink"/>
                <w:color w:val="202529"/>
                <w:u w:val="none"/>
              </w:rPr>
            </w:pPr>
            <w:r w:rsidRPr="00347D20">
              <w:rPr>
                <w:b/>
                <w:bCs/>
              </w:rPr>
              <w:t>Order for Genetic (DNA) Testing, SHC-1375</w:t>
            </w:r>
            <w:r w:rsidRPr="008F3B73">
              <w:t> </w:t>
            </w:r>
            <w:hyperlink r:id="rId108" w:tgtFrame="_blank" w:history="1">
              <w:r w:rsidRPr="008F3B73">
                <w:rPr>
                  <w:rStyle w:val="Hyperlink"/>
                </w:rPr>
                <w:t>Word</w:t>
              </w:r>
            </w:hyperlink>
            <w:r w:rsidRPr="008F3B73">
              <w:t> | </w:t>
            </w:r>
            <w:hyperlink r:id="rId109" w:tgtFrame="_blank" w:history="1">
              <w:r w:rsidRPr="008F3B73">
                <w:rPr>
                  <w:rStyle w:val="Hyperlink"/>
                </w:rPr>
                <w:t>PDF</w:t>
              </w:r>
            </w:hyperlink>
          </w:p>
          <w:p w14:paraId="2C8CC7BF" w14:textId="77777777" w:rsidR="00D724B2" w:rsidRPr="00F477B9" w:rsidRDefault="00D724B2" w:rsidP="00D724B2">
            <w:pPr>
              <w:pStyle w:val="Body"/>
              <w:rPr>
                <w:color w:val="00B0F0"/>
              </w:rPr>
            </w:pPr>
            <w:r w:rsidRPr="00F477B9">
              <w:rPr>
                <w:color w:val="00B0F0"/>
              </w:rPr>
              <w:t>{% endif %}</w:t>
            </w:r>
          </w:p>
          <w:p w14:paraId="2FD7B012" w14:textId="77777777" w:rsidR="00D724B2" w:rsidRPr="00126F72" w:rsidRDefault="00D724B2" w:rsidP="00D724B2">
            <w:pPr>
              <w:pStyle w:val="Heading3"/>
              <w:outlineLvl w:val="2"/>
            </w:pPr>
            <w:r>
              <w:t>Links in this step</w:t>
            </w:r>
          </w:p>
          <w:p w14:paraId="008A7989" w14:textId="16958CE5" w:rsidR="00D724B2" w:rsidRPr="00D15AED" w:rsidRDefault="00D724B2" w:rsidP="00D724B2">
            <w:pPr>
              <w:pStyle w:val="Body"/>
              <w:rPr>
                <w:rStyle w:val="Hyperlink"/>
                <w:color w:val="auto"/>
              </w:rPr>
            </w:pPr>
            <w:r w:rsidRPr="00D15AED">
              <w:rPr>
                <w:color w:val="FF66FF"/>
              </w:rPr>
              <w:t>{% if has_kids or wife_is_pregnant %}</w:t>
            </w:r>
            <w:r w:rsidRPr="00D15AED">
              <w:rPr>
                <w:b/>
                <w:bCs/>
              </w:rPr>
              <w:t>Divorce Complaint With Children, SHC-101</w:t>
            </w:r>
            <w:r w:rsidRPr="008F3B73">
              <w:t xml:space="preserve"> </w:t>
            </w:r>
            <w:hyperlink r:id="rId110" w:history="1">
              <w:r w:rsidRPr="008F3B73">
                <w:rPr>
                  <w:rStyle w:val="Hyperlink"/>
                </w:rPr>
                <w:t>Word</w:t>
              </w:r>
            </w:hyperlink>
            <w:r w:rsidRPr="008F3B73">
              <w:t xml:space="preserve"> | </w:t>
            </w:r>
            <w:hyperlink r:id="rId111" w:history="1">
              <w:r w:rsidRPr="008F3B73">
                <w:rPr>
                  <w:rStyle w:val="Hyperlink"/>
                </w:rPr>
                <w:t>PDF</w:t>
              </w:r>
            </w:hyperlink>
          </w:p>
          <w:p w14:paraId="5B652BD3" w14:textId="024AD8A7" w:rsidR="00D724B2" w:rsidRDefault="00D724B2" w:rsidP="00D724B2">
            <w:pPr>
              <w:pStyle w:val="Body"/>
            </w:pPr>
            <w:r w:rsidRPr="00D15AED">
              <w:rPr>
                <w:b/>
                <w:bCs/>
              </w:rPr>
              <w:t>Child Custody Jurisdiction Affidavit</w:t>
            </w:r>
            <w:r w:rsidRPr="008F3B73">
              <w:t xml:space="preserve">, </w:t>
            </w:r>
            <w:hyperlink r:id="rId112" w:history="1">
              <w:r w:rsidRPr="008F3B73">
                <w:rPr>
                  <w:rStyle w:val="Hyperlink"/>
                </w:rPr>
                <w:t>DR-150</w:t>
              </w:r>
            </w:hyperlink>
            <w:r w:rsidRPr="008F3B73">
              <w:t> </w:t>
            </w:r>
          </w:p>
          <w:p w14:paraId="534F1A30" w14:textId="0C663FA2" w:rsidR="00D724B2" w:rsidRPr="008F3B73" w:rsidRDefault="00D724B2" w:rsidP="00D724B2">
            <w:pPr>
              <w:pStyle w:val="Body"/>
            </w:pPr>
            <w:r w:rsidRPr="00D15AED">
              <w:rPr>
                <w:b/>
                <w:bCs/>
              </w:rPr>
              <w:t>Child Support Guidelines Affidavit</w:t>
            </w:r>
            <w:r w:rsidRPr="008F3B73">
              <w:t xml:space="preserve">, </w:t>
            </w:r>
            <w:hyperlink r:id="rId113" w:history="1">
              <w:r w:rsidRPr="008F3B73">
                <w:rPr>
                  <w:rStyle w:val="Hyperlink"/>
                </w:rPr>
                <w:t>DR-305</w:t>
              </w:r>
            </w:hyperlink>
          </w:p>
          <w:p w14:paraId="1CAC9542" w14:textId="50F29F1B" w:rsidR="00D724B2" w:rsidRPr="008F3B73" w:rsidRDefault="00784B49" w:rsidP="00D724B2">
            <w:pPr>
              <w:pStyle w:val="Body"/>
            </w:pPr>
            <w:hyperlink r:id="rId114" w:history="1">
              <w:r w:rsidR="00D724B2" w:rsidRPr="00D15AED">
                <w:rPr>
                  <w:rStyle w:val="Hyperlink"/>
                  <w:b/>
                  <w:bCs/>
                </w:rPr>
                <w:t>How to Fill out the Child Support Guidelines Affidavit</w:t>
              </w:r>
              <w:r w:rsidR="00D724B2" w:rsidRPr="00EA2BDF">
                <w:rPr>
                  <w:rStyle w:val="Hyperlink"/>
                </w:rPr>
                <w:t>.</w:t>
              </w:r>
            </w:hyperlink>
            <w:r w:rsidR="00D724B2" w:rsidRPr="00D15AED">
              <w:rPr>
                <w:color w:val="FF66FF"/>
              </w:rPr>
              <w:t xml:space="preserve"> {% else %}</w:t>
            </w:r>
            <w:r w:rsidR="00D724B2" w:rsidRPr="00D15AED">
              <w:rPr>
                <w:b/>
                <w:bCs/>
              </w:rPr>
              <w:t xml:space="preserve"> Divorce Complaint Without Children, SHC-102:</w:t>
            </w:r>
            <w:r w:rsidR="00D724B2" w:rsidRPr="00E52326">
              <w:t xml:space="preserve"> </w:t>
            </w:r>
            <w:hyperlink r:id="rId115" w:history="1">
              <w:r w:rsidR="00D724B2" w:rsidRPr="00E52326">
                <w:t>Word</w:t>
              </w:r>
            </w:hyperlink>
            <w:r w:rsidR="00D724B2" w:rsidRPr="00E52326">
              <w:t xml:space="preserve"> | </w:t>
            </w:r>
            <w:hyperlink r:id="rId116" w:history="1">
              <w:r w:rsidR="00D724B2" w:rsidRPr="00E52326">
                <w:t>PDF</w:t>
              </w:r>
            </w:hyperlink>
            <w:r w:rsidR="00D724B2" w:rsidRPr="00D15AED">
              <w:rPr>
                <w:color w:val="FF66FF"/>
              </w:rPr>
              <w:t>{% endif %}</w:t>
            </w:r>
          </w:p>
          <w:p w14:paraId="23E6B515" w14:textId="06CEAB93" w:rsidR="00D724B2" w:rsidRPr="00D15AED" w:rsidRDefault="00D724B2" w:rsidP="00D724B2">
            <w:pPr>
              <w:pStyle w:val="Body"/>
              <w:rPr>
                <w:color w:val="auto"/>
                <w:u w:val="single"/>
              </w:rPr>
            </w:pPr>
            <w:r w:rsidRPr="00D15AED">
              <w:rPr>
                <w:b/>
                <w:bCs/>
              </w:rPr>
              <w:t>Information Sheet</w:t>
            </w:r>
            <w:r w:rsidRPr="008F3B73">
              <w:t>, </w:t>
            </w:r>
            <w:hyperlink r:id="rId117" w:tgtFrame="_blank" w:history="1">
              <w:r w:rsidRPr="008F3B73">
                <w:rPr>
                  <w:rStyle w:val="Hyperlink"/>
                </w:rPr>
                <w:t>DR-314</w:t>
              </w:r>
            </w:hyperlink>
            <w:r w:rsidRPr="008F3B73">
              <w:t> </w:t>
            </w:r>
          </w:p>
          <w:p w14:paraId="64BDB1A1" w14:textId="3CF03009" w:rsidR="00D724B2" w:rsidRPr="00D15AED" w:rsidRDefault="00D724B2" w:rsidP="00D724B2">
            <w:pPr>
              <w:pStyle w:val="Body"/>
              <w:rPr>
                <w:color w:val="auto"/>
                <w:u w:val="single"/>
              </w:rPr>
            </w:pPr>
            <w:r w:rsidRPr="00D15AED">
              <w:rPr>
                <w:b/>
                <w:bCs/>
              </w:rPr>
              <w:t>Summons, CIV-100</w:t>
            </w:r>
            <w:r w:rsidRPr="008F3B73">
              <w:t xml:space="preserve"> [Fill-in PDF</w:t>
            </w:r>
            <w:commentRangeStart w:id="72"/>
            <w:r w:rsidRPr="008F3B73">
              <w:t>] </w:t>
            </w:r>
            <w:hyperlink r:id="rId118" w:history="1">
              <w:r w:rsidRPr="008F3B73">
                <w:rPr>
                  <w:rStyle w:val="Hyperlink"/>
                </w:rPr>
                <w:t>Anchorage</w:t>
              </w:r>
            </w:hyperlink>
            <w:r w:rsidRPr="008F3B73">
              <w:t xml:space="preserve"> | </w:t>
            </w:r>
            <w:hyperlink r:id="rId119" w:tgtFrame="_blank" w:history="1">
              <w:r w:rsidRPr="008F3B73">
                <w:rPr>
                  <w:rStyle w:val="Hyperlink"/>
                </w:rPr>
                <w:t>Fairbanks</w:t>
              </w:r>
            </w:hyperlink>
            <w:r w:rsidRPr="008F3B73">
              <w:t xml:space="preserve"> | </w:t>
            </w:r>
            <w:hyperlink r:id="rId120" w:tgtFrame="_blank" w:history="1">
              <w:r w:rsidRPr="008F3B73">
                <w:rPr>
                  <w:rStyle w:val="Hyperlink"/>
                </w:rPr>
                <w:t>Kenai</w:t>
              </w:r>
            </w:hyperlink>
            <w:r w:rsidRPr="008F3B73">
              <w:t xml:space="preserve"> | </w:t>
            </w:r>
            <w:hyperlink r:id="rId121" w:tgtFrame="_blank" w:history="1">
              <w:r w:rsidRPr="008F3B73">
                <w:rPr>
                  <w:rStyle w:val="Hyperlink"/>
                </w:rPr>
                <w:t>Palmer</w:t>
              </w:r>
            </w:hyperlink>
            <w:r w:rsidRPr="008F3B73">
              <w:t xml:space="preserve"> | </w:t>
            </w:r>
            <w:hyperlink r:id="rId122" w:tgtFrame="_blank" w:history="1">
              <w:r w:rsidRPr="008F3B73">
                <w:rPr>
                  <w:rStyle w:val="Hyperlink"/>
                </w:rPr>
                <w:t>All Other Locations</w:t>
              </w:r>
            </w:hyperlink>
            <w:r w:rsidRPr="008F3B73">
              <w:t> </w:t>
            </w:r>
            <w:commentRangeEnd w:id="72"/>
            <w:r>
              <w:rPr>
                <w:rStyle w:val="CommentReference"/>
                <w:rFonts w:ascii="Arial" w:eastAsia="Arial" w:hAnsi="Arial" w:cs="Arial"/>
                <w:color w:val="auto"/>
                <w:spacing w:val="0"/>
              </w:rPr>
              <w:commentReference w:id="72"/>
            </w:r>
          </w:p>
          <w:p w14:paraId="5C5466DF" w14:textId="656FA67A" w:rsidR="00D724B2" w:rsidRPr="00D15AED" w:rsidRDefault="00D724B2" w:rsidP="00D724B2">
            <w:pPr>
              <w:pStyle w:val="Body"/>
              <w:rPr>
                <w:color w:val="auto"/>
                <w:u w:val="single"/>
              </w:rPr>
            </w:pPr>
            <w:r w:rsidRPr="00D15AED">
              <w:rPr>
                <w:b/>
                <w:bCs/>
              </w:rPr>
              <w:t>Case Description</w:t>
            </w:r>
            <w:r w:rsidRPr="008F3B73">
              <w:t xml:space="preserve"> Form, </w:t>
            </w:r>
            <w:hyperlink r:id="rId123" w:tgtFrame="_blank" w:history="1">
              <w:r w:rsidRPr="008F3B73">
                <w:rPr>
                  <w:rStyle w:val="Hyperlink"/>
                </w:rPr>
                <w:t>CIV-125S</w:t>
              </w:r>
            </w:hyperlink>
          </w:p>
          <w:p w14:paraId="2CFB5CBE" w14:textId="062BE6F1" w:rsidR="00D724B2" w:rsidRPr="00D15AED" w:rsidRDefault="00D724B2" w:rsidP="00D724B2">
            <w:pPr>
              <w:pStyle w:val="Body"/>
              <w:rPr>
                <w:rStyle w:val="Hyperlink"/>
                <w:color w:val="202529"/>
                <w:u w:val="none"/>
              </w:rPr>
            </w:pPr>
            <w:r w:rsidRPr="00D15AED">
              <w:rPr>
                <w:b/>
                <w:bCs/>
              </w:rPr>
              <w:lastRenderedPageBreak/>
              <w:t>Property &amp; Debt Worksheet, SHC-1000</w:t>
            </w:r>
            <w:r w:rsidRPr="008F3B73">
              <w:t xml:space="preserve"> </w:t>
            </w:r>
            <w:hyperlink r:id="rId124" w:history="1">
              <w:r w:rsidRPr="008F3B73">
                <w:rPr>
                  <w:rStyle w:val="Hyperlink"/>
                </w:rPr>
                <w:t>Word</w:t>
              </w:r>
            </w:hyperlink>
            <w:r w:rsidRPr="008F3B73">
              <w:t xml:space="preserve"> | </w:t>
            </w:r>
            <w:hyperlink r:id="rId125" w:history="1">
              <w:r w:rsidRPr="008F3B73">
                <w:rPr>
                  <w:rStyle w:val="Hyperlink"/>
                </w:rPr>
                <w:t>PDF</w:t>
              </w:r>
            </w:hyperlink>
          </w:p>
          <w:p w14:paraId="4221B5CC" w14:textId="77777777" w:rsidR="00D724B2" w:rsidRPr="00F477B9" w:rsidRDefault="00D724B2" w:rsidP="00D724B2">
            <w:pPr>
              <w:pStyle w:val="Body"/>
              <w:rPr>
                <w:color w:val="FFC000"/>
              </w:rPr>
            </w:pPr>
            <w:r w:rsidRPr="00F477B9">
              <w:rPr>
                <w:color w:val="FFC000"/>
              </w:rPr>
              <w:t xml:space="preserve">{% if </w:t>
            </w:r>
            <w:r>
              <w:rPr>
                <w:color w:val="FFC000"/>
              </w:rPr>
              <w:t xml:space="preserve">wife_is_pregnant and </w:t>
            </w:r>
            <w:proofErr w:type="spellStart"/>
            <w:r w:rsidRPr="00F477B9">
              <w:rPr>
                <w:color w:val="92D050"/>
              </w:rPr>
              <w:t>husband_is_father</w:t>
            </w:r>
            <w:proofErr w:type="spellEnd"/>
            <w:r w:rsidRPr="00F477B9">
              <w:rPr>
                <w:color w:val="92D050"/>
              </w:rPr>
              <w:t xml:space="preserve"> </w:t>
            </w:r>
            <w:r w:rsidRPr="00F477B9">
              <w:rPr>
                <w:color w:val="FFC000"/>
              </w:rPr>
              <w:t>%}</w:t>
            </w:r>
          </w:p>
          <w:p w14:paraId="2248259C" w14:textId="16DE982A" w:rsidR="00D724B2" w:rsidRDefault="00D724B2" w:rsidP="00D724B2">
            <w:pPr>
              <w:pStyle w:val="Body"/>
            </w:pPr>
            <w:r w:rsidRPr="00D15AED">
              <w:rPr>
                <w:b/>
                <w:bCs/>
              </w:rPr>
              <w:t xml:space="preserve">Joint Motion, Affidavit &amp; Order to Bifurcate Divorce for Custody, SHC-155 </w:t>
            </w:r>
            <w:hyperlink r:id="rId126" w:history="1">
              <w:r w:rsidRPr="00C16990">
                <w:rPr>
                  <w:rStyle w:val="Hyperlink"/>
                </w:rPr>
                <w:t>Word</w:t>
              </w:r>
            </w:hyperlink>
            <w:r>
              <w:t xml:space="preserve"> | </w:t>
            </w:r>
            <w:hyperlink r:id="rId127" w:history="1">
              <w:r w:rsidRPr="00C16990">
                <w:rPr>
                  <w:rStyle w:val="Hyperlink"/>
                </w:rPr>
                <w:t>PDF</w:t>
              </w:r>
            </w:hyperlink>
          </w:p>
          <w:p w14:paraId="44D784A0" w14:textId="78727CED" w:rsidR="00D724B2" w:rsidRDefault="00D724B2" w:rsidP="00D724B2">
            <w:pPr>
              <w:pStyle w:val="Body"/>
            </w:pPr>
            <w:r w:rsidRPr="00D15AED">
              <w:rPr>
                <w:b/>
                <w:bCs/>
              </w:rPr>
              <w:t>Motion, Affidavit &amp; Order to Bifurcate Divorce for Custody, SHC-154</w:t>
            </w:r>
            <w:r>
              <w:t xml:space="preserve"> </w:t>
            </w:r>
            <w:hyperlink r:id="rId128" w:history="1">
              <w:r w:rsidRPr="00190B23">
                <w:rPr>
                  <w:rStyle w:val="Hyperlink"/>
                </w:rPr>
                <w:t>Word</w:t>
              </w:r>
            </w:hyperlink>
            <w:r w:rsidRPr="00190B23">
              <w:rPr>
                <w:rStyle w:val="Hyperlink"/>
              </w:rPr>
              <w:t xml:space="preserve"> | </w:t>
            </w:r>
            <w:hyperlink r:id="rId129" w:history="1">
              <w:r w:rsidRPr="00190B23">
                <w:rPr>
                  <w:rStyle w:val="Hyperlink"/>
                </w:rPr>
                <w:t>PDF</w:t>
              </w:r>
            </w:hyperlink>
          </w:p>
          <w:p w14:paraId="1B07B562" w14:textId="77777777" w:rsidR="00D724B2" w:rsidRPr="00F477B9" w:rsidRDefault="00D724B2" w:rsidP="00D724B2">
            <w:pPr>
              <w:pStyle w:val="Body"/>
              <w:rPr>
                <w:color w:val="FFC000"/>
              </w:rPr>
            </w:pPr>
            <w:r w:rsidRPr="00F477B9">
              <w:rPr>
                <w:color w:val="FFC000"/>
              </w:rPr>
              <w:t xml:space="preserve">{% elif </w:t>
            </w:r>
            <w:r>
              <w:rPr>
                <w:color w:val="FFC000"/>
              </w:rPr>
              <w:t xml:space="preserve">wife_is_pregnant and </w:t>
            </w:r>
            <w:r w:rsidRPr="00F477B9">
              <w:rPr>
                <w:color w:val="92D050"/>
              </w:rPr>
              <w:t xml:space="preserve">not </w:t>
            </w:r>
            <w:proofErr w:type="spellStart"/>
            <w:r w:rsidRPr="00F477B9">
              <w:rPr>
                <w:color w:val="92D050"/>
              </w:rPr>
              <w:t>husband_is_father</w:t>
            </w:r>
            <w:proofErr w:type="spellEnd"/>
            <w:r w:rsidRPr="00F477B9">
              <w:rPr>
                <w:color w:val="92D050"/>
              </w:rPr>
              <w:t xml:space="preserve"> </w:t>
            </w:r>
            <w:r w:rsidRPr="00F477B9">
              <w:rPr>
                <w:color w:val="FFC000"/>
              </w:rPr>
              <w:t>%}</w:t>
            </w:r>
          </w:p>
          <w:p w14:paraId="11C6407A" w14:textId="4BF61DC0" w:rsidR="00D724B2" w:rsidRDefault="00D724B2" w:rsidP="00D724B2">
            <w:pPr>
              <w:pStyle w:val="Body"/>
            </w:pPr>
            <w:r w:rsidRPr="00D15AED">
              <w:rPr>
                <w:b/>
                <w:bCs/>
              </w:rPr>
              <w:t xml:space="preserve">Joint Motion, Affidavit and Order to Bifurcate Divorce for Subsequent Determination of Paternity, SHC-153 </w:t>
            </w:r>
            <w:hyperlink r:id="rId130" w:history="1">
              <w:r w:rsidRPr="00C16990">
                <w:rPr>
                  <w:rStyle w:val="Hyperlink"/>
                </w:rPr>
                <w:t>Word</w:t>
              </w:r>
            </w:hyperlink>
            <w:r>
              <w:t xml:space="preserve"> | </w:t>
            </w:r>
            <w:hyperlink r:id="rId131" w:history="1">
              <w:r w:rsidRPr="00C16990">
                <w:rPr>
                  <w:rStyle w:val="Hyperlink"/>
                </w:rPr>
                <w:t>PDF</w:t>
              </w:r>
            </w:hyperlink>
          </w:p>
          <w:p w14:paraId="7DA453EB" w14:textId="24C674E5" w:rsidR="00D724B2" w:rsidRDefault="00D724B2" w:rsidP="00D724B2">
            <w:pPr>
              <w:pStyle w:val="Body"/>
            </w:pPr>
            <w:r w:rsidRPr="00D15AED">
              <w:rPr>
                <w:b/>
                <w:bCs/>
              </w:rPr>
              <w:t>Motion, Affidavit and Order to Bifurcate Divorce for Subsequent Determination of Paternity, SHC-152</w:t>
            </w:r>
            <w:r>
              <w:t xml:space="preserve"> </w:t>
            </w:r>
            <w:hyperlink r:id="rId132" w:history="1">
              <w:r w:rsidRPr="00C16990">
                <w:rPr>
                  <w:rStyle w:val="Hyperlink"/>
                </w:rPr>
                <w:t>Word</w:t>
              </w:r>
            </w:hyperlink>
            <w:r>
              <w:t xml:space="preserve"> | </w:t>
            </w:r>
            <w:hyperlink r:id="rId133" w:history="1">
              <w:r w:rsidRPr="00C16990">
                <w:rPr>
                  <w:rStyle w:val="Hyperlink"/>
                </w:rPr>
                <w:t>PDF</w:t>
              </w:r>
            </w:hyperlink>
          </w:p>
          <w:p w14:paraId="24346924" w14:textId="77777777" w:rsidR="00D724B2" w:rsidRPr="00F477B9" w:rsidRDefault="00D724B2" w:rsidP="00D724B2">
            <w:pPr>
              <w:pStyle w:val="Body"/>
              <w:rPr>
                <w:color w:val="FFC000"/>
              </w:rPr>
            </w:pPr>
            <w:r w:rsidRPr="00F477B9">
              <w:rPr>
                <w:color w:val="FFC000"/>
              </w:rPr>
              <w:t>{% endif %}</w:t>
            </w:r>
          </w:p>
          <w:p w14:paraId="09B24CD8" w14:textId="77777777" w:rsidR="00D724B2" w:rsidRPr="00F477B9" w:rsidRDefault="00D724B2" w:rsidP="00D724B2">
            <w:pPr>
              <w:pStyle w:val="Body"/>
              <w:rPr>
                <w:ins w:id="73" w:author="Caroline Robinson" w:date="2023-10-30T15:29:00Z"/>
                <w:color w:val="00B0F0"/>
              </w:rPr>
            </w:pPr>
            <w:r w:rsidRPr="00F477B9">
              <w:rPr>
                <w:color w:val="00B0F0"/>
              </w:rPr>
              <w:t>{% if paternity %}</w:t>
            </w:r>
          </w:p>
          <w:p w14:paraId="183AA7E1" w14:textId="6978298D" w:rsidR="00D724B2" w:rsidRPr="00D15AED" w:rsidRDefault="00D724B2" w:rsidP="00D724B2">
            <w:pPr>
              <w:pStyle w:val="Body"/>
              <w:rPr>
                <w:color w:val="auto"/>
                <w:u w:val="single"/>
              </w:rPr>
            </w:pPr>
            <w:r w:rsidRPr="00D15AED">
              <w:rPr>
                <w:b/>
                <w:bCs/>
              </w:rPr>
              <w:t>Three-Way Affidavit to Disestablish and Establish Paternity, SHC-151</w:t>
            </w:r>
            <w:r w:rsidRPr="008F3B73">
              <w:t xml:space="preserve"> (</w:t>
            </w:r>
            <w:hyperlink r:id="rId134" w:tgtFrame="_blank" w:history="1">
              <w:r w:rsidRPr="008F3B73">
                <w:rPr>
                  <w:rStyle w:val="Hyperlink"/>
                </w:rPr>
                <w:t>Word</w:t>
              </w:r>
            </w:hyperlink>
            <w:r w:rsidRPr="008F3B73">
              <w:t> | </w:t>
            </w:r>
            <w:hyperlink r:id="rId135" w:tgtFrame="_blank" w:history="1">
              <w:r w:rsidRPr="008F3B73">
                <w:rPr>
                  <w:rStyle w:val="Hyperlink"/>
                </w:rPr>
                <w:t>PDF</w:t>
              </w:r>
            </w:hyperlink>
            <w:r w:rsidRPr="008F3B73">
              <w:t>).</w:t>
            </w:r>
          </w:p>
          <w:p w14:paraId="1D471910" w14:textId="23935A72" w:rsidR="00D724B2" w:rsidRPr="008F3B73" w:rsidRDefault="00D724B2" w:rsidP="00D724B2">
            <w:pPr>
              <w:pStyle w:val="Body"/>
            </w:pPr>
            <w:r w:rsidRPr="00722B8F">
              <w:rPr>
                <w:b/>
                <w:bCs/>
              </w:rPr>
              <w:t>Motion &amp; Affidavit for Genetic (DNA) Testing, SHC-1370 </w:t>
            </w:r>
            <w:hyperlink r:id="rId136" w:tgtFrame="_blank" w:history="1">
              <w:r w:rsidRPr="00347D20">
                <w:rPr>
                  <w:rStyle w:val="Hyperlink"/>
                </w:rPr>
                <w:t>Word</w:t>
              </w:r>
            </w:hyperlink>
            <w:r w:rsidRPr="00347D20">
              <w:t> | </w:t>
            </w:r>
            <w:hyperlink r:id="rId137" w:tgtFrame="_blank" w:history="1">
              <w:r w:rsidRPr="00347D20">
                <w:rPr>
                  <w:rStyle w:val="Hyperlink"/>
                </w:rPr>
                <w:t>PDF</w:t>
              </w:r>
            </w:hyperlink>
          </w:p>
          <w:p w14:paraId="4B9948BD" w14:textId="4077FB9E" w:rsidR="00D724B2" w:rsidRDefault="00D724B2" w:rsidP="00D724B2">
            <w:pPr>
              <w:pStyle w:val="Body"/>
              <w:rPr>
                <w:rStyle w:val="Hyperlink"/>
                <w:color w:val="auto"/>
              </w:rPr>
            </w:pPr>
            <w:r w:rsidRPr="00722B8F">
              <w:rPr>
                <w:b/>
                <w:bCs/>
              </w:rPr>
              <w:t>Order for Genetic (DNA) Testing, SHC-1375</w:t>
            </w:r>
            <w:r w:rsidRPr="008F3B73">
              <w:t> </w:t>
            </w:r>
            <w:hyperlink r:id="rId138" w:tgtFrame="_blank" w:history="1">
              <w:r w:rsidRPr="008F3B73">
                <w:rPr>
                  <w:rStyle w:val="Hyperlink"/>
                </w:rPr>
                <w:t>Word</w:t>
              </w:r>
            </w:hyperlink>
            <w:r w:rsidRPr="008F3B73">
              <w:t> | </w:t>
            </w:r>
            <w:hyperlink r:id="rId139" w:tgtFrame="_blank" w:history="1">
              <w:r w:rsidRPr="008F3B73">
                <w:rPr>
                  <w:rStyle w:val="Hyperlink"/>
                </w:rPr>
                <w:t>PDF</w:t>
              </w:r>
            </w:hyperlink>
          </w:p>
          <w:p w14:paraId="00EE85B9" w14:textId="528850E7" w:rsidR="00187830" w:rsidRPr="00187830" w:rsidRDefault="00D724B2" w:rsidP="00D724B2">
            <w:pPr>
              <w:pStyle w:val="BodyText"/>
            </w:pPr>
            <w:r w:rsidRPr="00F477B9">
              <w:rPr>
                <w:color w:val="00B0F0"/>
              </w:rPr>
              <w:t>{% endif %}</w:t>
            </w:r>
          </w:p>
        </w:tc>
      </w:tr>
      <w:tr w:rsidR="00260C78" w14:paraId="133E0F7B" w14:textId="77777777" w:rsidTr="00992DFE">
        <w:trPr>
          <w:jc w:val="center"/>
        </w:trPr>
        <w:tc>
          <w:tcPr>
            <w:tcW w:w="2628" w:type="dxa"/>
            <w:tcMar>
              <w:top w:w="360" w:type="dxa"/>
              <w:left w:w="115" w:type="dxa"/>
              <w:right w:w="115" w:type="dxa"/>
            </w:tcMar>
          </w:tcPr>
          <w:p w14:paraId="1E58F009" w14:textId="77777777" w:rsidR="00260C78" w:rsidRPr="007D262F" w:rsidRDefault="00260C78" w:rsidP="00992DFE">
            <w:pPr>
              <w:pStyle w:val="BodyText"/>
            </w:pPr>
            <w:r w:rsidRPr="004C2E01">
              <w:rPr>
                <w:color w:val="FF0000"/>
              </w:rPr>
              <w:lastRenderedPageBreak/>
              <w:t>{%tr endif %}</w:t>
            </w:r>
          </w:p>
        </w:tc>
        <w:tc>
          <w:tcPr>
            <w:tcW w:w="7612" w:type="dxa"/>
            <w:tcMar>
              <w:top w:w="360" w:type="dxa"/>
              <w:left w:w="115" w:type="dxa"/>
              <w:right w:w="115" w:type="dxa"/>
            </w:tcMar>
          </w:tcPr>
          <w:p w14:paraId="54FD449D" w14:textId="77777777" w:rsidR="00260C78" w:rsidRPr="00310640" w:rsidRDefault="00260C78" w:rsidP="00992DFE"/>
        </w:tc>
      </w:tr>
      <w:tr w:rsidR="000B5197" w14:paraId="3955258B" w14:textId="77777777" w:rsidTr="00290471">
        <w:trPr>
          <w:jc w:val="center"/>
        </w:trPr>
        <w:tc>
          <w:tcPr>
            <w:tcW w:w="2628" w:type="dxa"/>
            <w:tcMar>
              <w:top w:w="360" w:type="dxa"/>
              <w:left w:w="115" w:type="dxa"/>
              <w:right w:w="115" w:type="dxa"/>
            </w:tcMar>
          </w:tcPr>
          <w:p w14:paraId="0F2AE0E8" w14:textId="16D907C8" w:rsidR="000B5197" w:rsidRPr="004C2E01" w:rsidRDefault="00260C78" w:rsidP="0052393E">
            <w:pPr>
              <w:pStyle w:val="BodyText"/>
              <w:rPr>
                <w:color w:val="FF0000"/>
              </w:rPr>
            </w:pPr>
            <w:bookmarkStart w:id="74" w:name="_Hlk149814984"/>
            <w:r w:rsidRPr="00A46BFE">
              <w:rPr>
                <w:color w:val="002060"/>
              </w:rPr>
              <w:t xml:space="preserve">{%tr if </w:t>
            </w:r>
            <w:proofErr w:type="spellStart"/>
            <w:r w:rsidRPr="00A46BFE">
              <w:rPr>
                <w:color w:val="002060"/>
              </w:rPr>
              <w:t>legal_separation</w:t>
            </w:r>
            <w:proofErr w:type="spellEnd"/>
            <w:r>
              <w:rPr>
                <w:color w:val="002060"/>
              </w:rPr>
              <w:t xml:space="preserve"> </w:t>
            </w:r>
            <w:r w:rsidR="00784B49">
              <w:rPr>
                <w:color w:val="002060"/>
              </w:rPr>
              <w:t xml:space="preserve">and </w:t>
            </w:r>
            <w:proofErr w:type="spellStart"/>
            <w:r w:rsidR="00784B49">
              <w:rPr>
                <w:color w:val="002060"/>
              </w:rPr>
              <w:t>spouses_agree</w:t>
            </w:r>
            <w:proofErr w:type="spellEnd"/>
            <w:r w:rsidR="00784B49">
              <w:rPr>
                <w:color w:val="002060"/>
              </w:rPr>
              <w:t xml:space="preserve"> </w:t>
            </w:r>
            <w:r w:rsidRPr="00A46BFE">
              <w:rPr>
                <w:color w:val="002060"/>
              </w:rPr>
              <w:t>%}</w:t>
            </w:r>
          </w:p>
        </w:tc>
        <w:tc>
          <w:tcPr>
            <w:tcW w:w="7612" w:type="dxa"/>
            <w:tcMar>
              <w:top w:w="360" w:type="dxa"/>
              <w:left w:w="115" w:type="dxa"/>
              <w:right w:w="115" w:type="dxa"/>
            </w:tcMar>
          </w:tcPr>
          <w:p w14:paraId="7B02E697" w14:textId="77777777" w:rsidR="000B5197" w:rsidRPr="00310640" w:rsidRDefault="000B5197" w:rsidP="001D25D8"/>
        </w:tc>
      </w:tr>
      <w:tr w:rsidR="00260C78" w14:paraId="15ACF3A8" w14:textId="77777777" w:rsidTr="00992DFE">
        <w:trPr>
          <w:jc w:val="center"/>
        </w:trPr>
        <w:tc>
          <w:tcPr>
            <w:tcW w:w="2628" w:type="dxa"/>
            <w:tcMar>
              <w:top w:w="360" w:type="dxa"/>
              <w:left w:w="115" w:type="dxa"/>
              <w:right w:w="115" w:type="dxa"/>
            </w:tcMar>
          </w:tcPr>
          <w:p w14:paraId="42E3536A" w14:textId="2CFB1D2A" w:rsidR="00260C78" w:rsidRPr="006C65ED" w:rsidRDefault="00260C78" w:rsidP="00992DFE">
            <w:pPr>
              <w:pStyle w:val="Heading2"/>
              <w:outlineLvl w:val="1"/>
            </w:pPr>
            <w:r>
              <w:t xml:space="preserve">Step </w:t>
            </w:r>
            <w:r w:rsidR="00784B49">
              <w:fldChar w:fldCharType="begin"/>
            </w:r>
            <w:r w:rsidR="00784B49">
              <w:instrText xml:space="preserve"> SEQ stepList \* MERGEFORMAT </w:instrText>
            </w:r>
            <w:r w:rsidR="00784B49">
              <w:fldChar w:fldCharType="separate"/>
            </w:r>
            <w:r w:rsidR="00C50DF9">
              <w:rPr>
                <w:noProof/>
              </w:rPr>
              <w:t>13</w:t>
            </w:r>
            <w:r w:rsidR="00784B49">
              <w:rPr>
                <w:noProof/>
              </w:rPr>
              <w:fldChar w:fldCharType="end"/>
            </w:r>
            <w:r>
              <w:t xml:space="preserve">: </w:t>
            </w:r>
            <w:r w:rsidRPr="00C870C2">
              <w:t xml:space="preserve">Fill out the forms </w:t>
            </w:r>
            <w:r>
              <w:t>to start your case</w:t>
            </w:r>
          </w:p>
        </w:tc>
        <w:tc>
          <w:tcPr>
            <w:tcW w:w="7612" w:type="dxa"/>
            <w:tcMar>
              <w:top w:w="360" w:type="dxa"/>
              <w:left w:w="115" w:type="dxa"/>
              <w:right w:w="115" w:type="dxa"/>
            </w:tcMar>
          </w:tcPr>
          <w:p w14:paraId="3B811A57" w14:textId="77777777" w:rsidR="00784B49" w:rsidRPr="008C56EE" w:rsidRDefault="00784B49" w:rsidP="00784B49">
            <w:pPr>
              <w:pStyle w:val="Heading3"/>
              <w:outlineLvl w:val="2"/>
            </w:pPr>
            <w:r w:rsidRPr="008C56EE">
              <w:t>Required Forms – 1 copy that both spouses sign if signatures are needed</w:t>
            </w:r>
          </w:p>
          <w:p w14:paraId="62DC445C" w14:textId="77777777" w:rsidR="00784B49" w:rsidRPr="008C56EE" w:rsidRDefault="00784B49" w:rsidP="00784B49">
            <w:pPr>
              <w:pStyle w:val="Body"/>
              <w:rPr>
                <w:color w:val="92D050"/>
              </w:rPr>
            </w:pPr>
            <w:r w:rsidRPr="008C56EE">
              <w:rPr>
                <w:color w:val="92D050"/>
              </w:rPr>
              <w:t xml:space="preserve">{% if has_kids </w:t>
            </w:r>
            <w:r>
              <w:rPr>
                <w:color w:val="00B0F0"/>
              </w:rPr>
              <w:t>or w</w:t>
            </w:r>
            <w:r w:rsidRPr="008C56EE">
              <w:rPr>
                <w:color w:val="00B0F0"/>
              </w:rPr>
              <w:t xml:space="preserve">ife_is_pregnant </w:t>
            </w:r>
            <w:r w:rsidRPr="008C56EE">
              <w:rPr>
                <w:color w:val="92D050"/>
              </w:rPr>
              <w:t>%}</w:t>
            </w:r>
          </w:p>
          <w:p w14:paraId="37376593" w14:textId="77777777" w:rsidR="00784B49" w:rsidRPr="00794D33" w:rsidRDefault="00784B49" w:rsidP="00784B49">
            <w:pPr>
              <w:pStyle w:val="ListParagraph"/>
              <w:ind w:left="403"/>
              <w:rPr>
                <w:color w:val="auto"/>
              </w:rPr>
            </w:pPr>
            <w:r w:rsidRPr="0056697C">
              <w:rPr>
                <w:b/>
                <w:bCs/>
              </w:rPr>
              <w:t>Uncontested Complaint for Legal Separation With Children,</w:t>
            </w:r>
            <w:hyperlink r:id="rId140" w:history="1">
              <w:r w:rsidRPr="009665FA">
                <w:rPr>
                  <w:rStyle w:val="Hyperlink"/>
                </w:rPr>
                <w:t>SHC-090</w:t>
              </w:r>
            </w:hyperlink>
            <w:r w:rsidRPr="008C56EE">
              <w:t xml:space="preserve"> </w:t>
            </w:r>
            <w:r>
              <w:br/>
            </w:r>
            <w:r w:rsidRPr="000406AA">
              <w:t>courts.alaska.gov/shc/family/docs/shc-090.doc</w:t>
            </w:r>
            <w:r>
              <w:br/>
            </w:r>
            <w:r w:rsidRPr="0056697C">
              <w:rPr>
                <w:color w:val="00B0F0"/>
              </w:rPr>
              <w:t>{% if wife_is_pregnant %}</w:t>
            </w:r>
          </w:p>
          <w:p w14:paraId="63407E4F" w14:textId="77777777" w:rsidR="00784B49" w:rsidRPr="0056697C" w:rsidRDefault="00784B49" w:rsidP="00784B49">
            <w:pPr>
              <w:pStyle w:val="ListPlevel2"/>
              <w:numPr>
                <w:ilvl w:val="1"/>
                <w:numId w:val="3"/>
              </w:numPr>
              <w:ind w:left="765"/>
              <w:rPr>
                <w:color w:val="auto"/>
              </w:rPr>
            </w:pPr>
            <w:del w:id="75" w:author="Caroline Robinson [2]" w:date="2023-11-01T14:54:00Z">
              <w:r w:rsidRPr="008C56EE" w:rsidDel="009665FA">
                <w:lastRenderedPageBreak/>
                <w:delText>(y</w:delText>
              </w:r>
            </w:del>
            <w:ins w:id="76" w:author="Caroline Robinson [2]" w:date="2023-11-01T14:54:00Z">
              <w:r>
                <w:t>Y</w:t>
              </w:r>
            </w:ins>
            <w:r w:rsidRPr="008C56EE">
              <w:t xml:space="preserve">ou must use this form because </w:t>
            </w:r>
            <w:commentRangeStart w:id="77"/>
            <w:r w:rsidRPr="008C56EE">
              <w:t xml:space="preserve">wife is </w:t>
            </w:r>
            <w:commentRangeEnd w:id="77"/>
            <w:r>
              <w:rPr>
                <w:rStyle w:val="CommentReference"/>
                <w:rFonts w:ascii="Arial" w:eastAsia="Arial" w:hAnsi="Arial" w:cs="Arial"/>
                <w:color w:val="auto"/>
                <w:spacing w:val="0"/>
              </w:rPr>
              <w:commentReference w:id="77"/>
            </w:r>
            <w:r w:rsidRPr="008C56EE">
              <w:t>pregnant</w:t>
            </w:r>
            <w:del w:id="78" w:author="Caroline Robinson [2]" w:date="2023-11-01T14:54:00Z">
              <w:r w:rsidRPr="008C56EE" w:rsidDel="009665FA">
                <w:delText>)</w:delText>
              </w:r>
            </w:del>
            <w:r w:rsidRPr="0056697C">
              <w:rPr>
                <w:color w:val="00B0F0"/>
              </w:rPr>
              <w:t>{% endif %}</w:t>
            </w:r>
          </w:p>
          <w:p w14:paraId="3C3A8899" w14:textId="77777777" w:rsidR="00784B49" w:rsidRDefault="00784B49" w:rsidP="00784B49">
            <w:pPr>
              <w:pStyle w:val="Body"/>
              <w:rPr>
                <w:color w:val="92D050"/>
              </w:rPr>
            </w:pPr>
            <w:r w:rsidRPr="00F379CD">
              <w:rPr>
                <w:color w:val="92D050"/>
              </w:rPr>
              <w:t>{% else %}</w:t>
            </w:r>
          </w:p>
          <w:p w14:paraId="2C971EA3" w14:textId="77777777" w:rsidR="00784B49" w:rsidRPr="00781BA2" w:rsidRDefault="00784B49" w:rsidP="00784B49">
            <w:pPr>
              <w:pStyle w:val="ListParagraph"/>
              <w:ind w:left="403"/>
              <w:rPr>
                <w:color w:val="auto"/>
              </w:rPr>
            </w:pPr>
            <w:r w:rsidRPr="00781BA2">
              <w:rPr>
                <w:b/>
                <w:bCs/>
                <w:color w:val="auto"/>
              </w:rPr>
              <w:t>Uncontested Complaint for Legal Separation W</w:t>
            </w:r>
            <w:r w:rsidRPr="00781BA2">
              <w:rPr>
                <w:b/>
                <w:bCs/>
              </w:rPr>
              <w:t>ithout Children</w:t>
            </w:r>
            <w:r w:rsidRPr="008C56EE">
              <w:t xml:space="preserve">, </w:t>
            </w:r>
            <w:hyperlink r:id="rId141" w:history="1">
              <w:r w:rsidRPr="009665FA">
                <w:rPr>
                  <w:rStyle w:val="Hyperlink"/>
                </w:rPr>
                <w:t>SHC-0</w:t>
              </w:r>
              <w:r>
                <w:rPr>
                  <w:rStyle w:val="Hyperlink"/>
                </w:rPr>
                <w:t>91</w:t>
              </w:r>
            </w:hyperlink>
            <w:r>
              <w:rPr>
                <w:rStyle w:val="Hyperlink"/>
              </w:rPr>
              <w:br/>
            </w:r>
            <w:r w:rsidRPr="000406AA">
              <w:t>courts.alaska.gov/shc/family/docs/shc-09</w:t>
            </w:r>
            <w:r>
              <w:t>1</w:t>
            </w:r>
            <w:r w:rsidRPr="000406AA">
              <w:t>.doc</w:t>
            </w:r>
            <w:r w:rsidRPr="008C56EE">
              <w:t xml:space="preserve"> </w:t>
            </w:r>
          </w:p>
          <w:p w14:paraId="3C7F30E0" w14:textId="77777777" w:rsidR="00784B49" w:rsidRPr="00F379CD" w:rsidRDefault="00784B49" w:rsidP="00784B49">
            <w:pPr>
              <w:ind w:left="45"/>
              <w:rPr>
                <w:color w:val="92D050"/>
              </w:rPr>
            </w:pPr>
            <w:r w:rsidRPr="00F379CD">
              <w:rPr>
                <w:color w:val="92D050"/>
              </w:rPr>
              <w:t>{% endif %}</w:t>
            </w:r>
          </w:p>
          <w:p w14:paraId="7682DD29" w14:textId="77777777" w:rsidR="00784B49" w:rsidRPr="008C56EE" w:rsidRDefault="00784B49" w:rsidP="00784B49">
            <w:pPr>
              <w:pStyle w:val="ListPlevel2"/>
              <w:numPr>
                <w:ilvl w:val="1"/>
                <w:numId w:val="3"/>
              </w:numPr>
              <w:ind w:left="765"/>
            </w:pPr>
            <w:r w:rsidRPr="008C56EE">
              <w:t>Print your name, address, and phone number in the upper left-hand corner of the first page.</w:t>
            </w:r>
          </w:p>
          <w:p w14:paraId="156B5B4B" w14:textId="77777777" w:rsidR="00784B49" w:rsidRPr="008C56EE" w:rsidRDefault="00784B49" w:rsidP="00784B49">
            <w:pPr>
              <w:pStyle w:val="ListPlevel2"/>
              <w:numPr>
                <w:ilvl w:val="1"/>
                <w:numId w:val="3"/>
              </w:numPr>
              <w:ind w:left="765"/>
            </w:pPr>
            <w:r w:rsidRPr="008C56EE">
              <w:t>In the caption, print your name above "Plaintiff" and your spouse's name above "Defendant."</w:t>
            </w:r>
          </w:p>
          <w:p w14:paraId="529A0737" w14:textId="77777777" w:rsidR="00784B49" w:rsidRPr="008C56EE" w:rsidRDefault="00784B49" w:rsidP="00784B49">
            <w:pPr>
              <w:pStyle w:val="ListPlevel2"/>
              <w:numPr>
                <w:ilvl w:val="1"/>
                <w:numId w:val="3"/>
              </w:numPr>
              <w:ind w:left="765"/>
            </w:pPr>
            <w:r w:rsidRPr="008C56EE">
              <w:t>Follow the directions on the form and fill out every section.</w:t>
            </w:r>
          </w:p>
          <w:p w14:paraId="7A13A0F1" w14:textId="77777777" w:rsidR="00784B49" w:rsidRPr="00DA377A" w:rsidRDefault="00784B49" w:rsidP="00784B49">
            <w:pPr>
              <w:pStyle w:val="ListParagraph"/>
              <w:ind w:left="403"/>
              <w:rPr>
                <w:b/>
                <w:bCs/>
              </w:rPr>
            </w:pPr>
            <w:r w:rsidRPr="000406AA">
              <w:rPr>
                <w:b/>
                <w:bCs/>
                <w:color w:val="auto"/>
              </w:rPr>
              <w:t>Joint</w:t>
            </w:r>
            <w:r w:rsidRPr="000406AA">
              <w:t xml:space="preserve"> </w:t>
            </w:r>
            <w:r w:rsidRPr="000406AA">
              <w:rPr>
                <w:b/>
                <w:bCs/>
              </w:rPr>
              <w:t>Motion to put a Settlement on Record</w:t>
            </w:r>
            <w:r w:rsidRPr="000406AA">
              <w:t xml:space="preserve">, </w:t>
            </w:r>
            <w:r w:rsidRPr="000406AA">
              <w:rPr>
                <w:b/>
                <w:bCs/>
              </w:rPr>
              <w:t>SHC-1063</w:t>
            </w:r>
            <w:r w:rsidRPr="000406AA">
              <w:br/>
              <w:t xml:space="preserve"> as a </w:t>
            </w:r>
            <w:hyperlink r:id="rId142" w:history="1">
              <w:r w:rsidRPr="000406AA">
                <w:rPr>
                  <w:rStyle w:val="Hyperlink"/>
                </w:rPr>
                <w:t>Word</w:t>
              </w:r>
            </w:hyperlink>
            <w:r w:rsidRPr="000406AA">
              <w:t xml:space="preserve"> file</w:t>
            </w:r>
            <w:r>
              <w:br/>
            </w:r>
            <w:r w:rsidRPr="000406AA">
              <w:t>courts.alaska.gov/shc/family/docs/shc-1063.doc</w:t>
            </w:r>
            <w:r w:rsidRPr="000406AA">
              <w:br/>
              <w:t xml:space="preserve">as a </w:t>
            </w:r>
            <w:hyperlink r:id="rId143" w:history="1">
              <w:r w:rsidRPr="000406AA">
                <w:rPr>
                  <w:rStyle w:val="Hyperlink"/>
                </w:rPr>
                <w:t>PDF</w:t>
              </w:r>
            </w:hyperlink>
            <w:r>
              <w:rPr>
                <w:rStyle w:val="Hyperlink"/>
              </w:rPr>
              <w:br/>
            </w:r>
            <w:r w:rsidRPr="000406AA">
              <w:t>courts.alaska.gov/shc/family/docs/shc-1063n.pdf</w:t>
            </w:r>
          </w:p>
          <w:p w14:paraId="5E124731" w14:textId="77777777" w:rsidR="00784B49" w:rsidRPr="00435A39" w:rsidRDefault="00784B49" w:rsidP="00784B49">
            <w:pPr>
              <w:pStyle w:val="ListPlevel2"/>
              <w:numPr>
                <w:ilvl w:val="1"/>
                <w:numId w:val="3"/>
              </w:numPr>
              <w:ind w:left="765"/>
              <w:rPr>
                <w:b/>
                <w:bCs/>
              </w:rPr>
            </w:pPr>
            <w:del w:id="79" w:author="Caroline Robinson [2]" w:date="2023-11-01T14:58:00Z">
              <w:r w:rsidRPr="00435A39" w:rsidDel="00435A39">
                <w:delText xml:space="preserve"> (d</w:delText>
              </w:r>
            </w:del>
            <w:ins w:id="80" w:author="Caroline Robinson [2]" w:date="2023-11-01T14:58:00Z">
              <w:r>
                <w:t>D</w:t>
              </w:r>
            </w:ins>
            <w:r w:rsidRPr="00435A39">
              <w:t xml:space="preserve">o </w:t>
            </w:r>
            <w:del w:id="81" w:author="Caroline Robinson [2]" w:date="2023-11-01T14:58:00Z">
              <w:r w:rsidRPr="00435A39" w:rsidDel="00435A39">
                <w:rPr>
                  <w:b/>
                  <w:bCs/>
                </w:rPr>
                <w:delText>NOT</w:delText>
              </w:r>
              <w:r w:rsidRPr="00435A39" w:rsidDel="00435A39">
                <w:delText xml:space="preserve"> </w:delText>
              </w:r>
            </w:del>
            <w:ins w:id="82" w:author="Caroline Robinson [2]" w:date="2023-11-01T14:58:00Z">
              <w:r>
                <w:rPr>
                  <w:b/>
                  <w:bCs/>
                </w:rPr>
                <w:t>not</w:t>
              </w:r>
              <w:r w:rsidRPr="00435A39">
                <w:t xml:space="preserve"> </w:t>
              </w:r>
            </w:ins>
            <w:r w:rsidRPr="00435A39">
              <w:t>sign the Order section</w:t>
            </w:r>
            <w:ins w:id="83" w:author="Caroline Robinson [2]" w:date="2023-11-01T14:58:00Z">
              <w:r>
                <w:t>.</w:t>
              </w:r>
            </w:ins>
            <w:del w:id="84" w:author="Caroline Robinson [2]" w:date="2023-11-01T14:58:00Z">
              <w:r w:rsidRPr="00435A39" w:rsidDel="00435A39">
                <w:delText>)</w:delText>
              </w:r>
            </w:del>
          </w:p>
          <w:p w14:paraId="7E421690" w14:textId="77777777" w:rsidR="00784B49" w:rsidRPr="00781BA2" w:rsidRDefault="00784B49" w:rsidP="00784B49">
            <w:pPr>
              <w:pStyle w:val="Body"/>
              <w:rPr>
                <w:color w:val="auto"/>
              </w:rPr>
            </w:pPr>
            <w:r w:rsidRPr="008C56EE">
              <w:rPr>
                <w:color w:val="92D050"/>
              </w:rPr>
              <w:t xml:space="preserve">{% if has_kids </w:t>
            </w:r>
            <w:r>
              <w:rPr>
                <w:color w:val="00B0F0"/>
              </w:rPr>
              <w:t>or (w</w:t>
            </w:r>
            <w:r w:rsidRPr="008C56EE">
              <w:rPr>
                <w:color w:val="00B0F0"/>
              </w:rPr>
              <w:t>ife_is_pregnant</w:t>
            </w:r>
            <w:r>
              <w:rPr>
                <w:color w:val="00B0F0"/>
              </w:rPr>
              <w:t xml:space="preserve"> and </w:t>
            </w:r>
            <w:proofErr w:type="spellStart"/>
            <w:r>
              <w:rPr>
                <w:color w:val="00B0F0"/>
              </w:rPr>
              <w:t>husband_is_father</w:t>
            </w:r>
            <w:proofErr w:type="spellEnd"/>
            <w:r>
              <w:rPr>
                <w:color w:val="00B0F0"/>
              </w:rPr>
              <w:t>)</w:t>
            </w:r>
            <w:r w:rsidRPr="008C56EE">
              <w:rPr>
                <w:color w:val="00B0F0"/>
              </w:rPr>
              <w:t xml:space="preserve"> </w:t>
            </w:r>
            <w:r w:rsidRPr="008C56EE">
              <w:rPr>
                <w:color w:val="92D050"/>
              </w:rPr>
              <w:t>%}</w:t>
            </w:r>
          </w:p>
          <w:p w14:paraId="48688481" w14:textId="77777777" w:rsidR="00784B49" w:rsidRPr="000140F8" w:rsidRDefault="00784B49" w:rsidP="00784B49">
            <w:pPr>
              <w:pStyle w:val="Body"/>
            </w:pPr>
            <w:r w:rsidRPr="00781BA2">
              <w:rPr>
                <w:b/>
                <w:bCs/>
                <w:color w:val="auto"/>
              </w:rPr>
              <w:t>Case</w:t>
            </w:r>
            <w:r w:rsidRPr="00781BA2">
              <w:rPr>
                <w:b/>
                <w:bCs/>
              </w:rPr>
              <w:t xml:space="preserve"> Description Form</w:t>
            </w:r>
            <w:r w:rsidRPr="00781BA2">
              <w:t xml:space="preserve">, </w:t>
            </w:r>
            <w:hyperlink r:id="rId144" w:history="1">
              <w:r w:rsidRPr="00781BA2">
                <w:rPr>
                  <w:rStyle w:val="Hyperlink"/>
                </w:rPr>
                <w:t>CIV-125S</w:t>
              </w:r>
            </w:hyperlink>
            <w:ins w:id="85" w:author="Caroline Robinson [2]" w:date="2023-11-01T14:59:00Z">
              <w:r>
                <w:br/>
              </w:r>
            </w:ins>
            <w:del w:id="86" w:author="Caroline Robinson [2]" w:date="2023-11-01T14:59:00Z">
              <w:r w:rsidRPr="008C56EE" w:rsidDel="00435A39">
                <w:delText>(c</w:delText>
              </w:r>
            </w:del>
            <w:ins w:id="87" w:author="Caroline Robinson [2]" w:date="2023-11-01T14:59:00Z">
              <w:r>
                <w:t>C</w:t>
              </w:r>
            </w:ins>
            <w:r w:rsidRPr="008C56EE">
              <w:t>heck "Legal Separation With Children (or Pregnant)</w:t>
            </w:r>
            <w:r w:rsidRPr="00F379CD">
              <w:t xml:space="preserve"> </w:t>
            </w:r>
          </w:p>
          <w:p w14:paraId="6CB01BCE" w14:textId="77777777" w:rsidR="00784B49" w:rsidRPr="000140F8" w:rsidRDefault="00784B49" w:rsidP="00784B49">
            <w:pPr>
              <w:pStyle w:val="Heading3"/>
              <w:outlineLvl w:val="2"/>
            </w:pPr>
            <w:r w:rsidRPr="000140F8">
              <w:t>Required Forms - 2 copies (each spouse fills out and signs a separate copy)</w:t>
            </w:r>
          </w:p>
          <w:p w14:paraId="3B27B0F6" w14:textId="77777777" w:rsidR="00784B49" w:rsidRPr="000140F8" w:rsidRDefault="00784B49" w:rsidP="00784B49">
            <w:pPr>
              <w:pStyle w:val="ListParagraph"/>
              <w:ind w:left="403"/>
            </w:pPr>
            <w:r w:rsidRPr="000140F8">
              <w:rPr>
                <w:b/>
                <w:bCs/>
              </w:rPr>
              <w:t>Child Custody Jurisdiction Affidavit</w:t>
            </w:r>
            <w:r w:rsidRPr="000140F8">
              <w:t xml:space="preserve">, </w:t>
            </w:r>
            <w:hyperlink r:id="rId145" w:history="1">
              <w:r w:rsidRPr="000140F8">
                <w:rPr>
                  <w:rStyle w:val="Hyperlink"/>
                </w:rPr>
                <w:t>DR-150</w:t>
              </w:r>
            </w:hyperlink>
            <w:r w:rsidRPr="000140F8">
              <w:t xml:space="preserve"> (you can note the child is not yet born) &amp; </w:t>
            </w:r>
            <w:r w:rsidRPr="000140F8">
              <w:rPr>
                <w:b/>
                <w:bCs/>
              </w:rPr>
              <w:t>Child Support Guidelines Affidavit</w:t>
            </w:r>
            <w:r w:rsidRPr="000140F8">
              <w:t xml:space="preserve">, </w:t>
            </w:r>
            <w:hyperlink r:id="rId146" w:history="1">
              <w:r w:rsidRPr="000140F8">
                <w:rPr>
                  <w:rStyle w:val="Hyperlink"/>
                </w:rPr>
                <w:t>DR-305</w:t>
              </w:r>
            </w:hyperlink>
            <w:r>
              <w:rPr>
                <w:rStyle w:val="Hyperlink"/>
              </w:rPr>
              <w:br/>
            </w:r>
            <w:r w:rsidRPr="000406AA">
              <w:t>public.courts.alaska.gov/web/forms/docs/dr-305.pdf</w:t>
            </w:r>
          </w:p>
          <w:p w14:paraId="7CBCA268" w14:textId="77777777" w:rsidR="00784B49" w:rsidRPr="000140F8" w:rsidRDefault="00784B49" w:rsidP="00784B49">
            <w:pPr>
              <w:pStyle w:val="ListPlevel2"/>
              <w:numPr>
                <w:ilvl w:val="1"/>
                <w:numId w:val="3"/>
              </w:numPr>
              <w:ind w:left="765"/>
            </w:pPr>
            <w:r w:rsidRPr="000140F8">
              <w:t>Answer each question completely.</w:t>
            </w:r>
          </w:p>
          <w:p w14:paraId="6BAF7633" w14:textId="77777777" w:rsidR="00784B49" w:rsidRPr="000140F8" w:rsidRDefault="00784B49" w:rsidP="00784B49">
            <w:pPr>
              <w:pStyle w:val="ListPlevel2"/>
              <w:numPr>
                <w:ilvl w:val="1"/>
                <w:numId w:val="3"/>
              </w:numPr>
              <w:ind w:left="765"/>
            </w:pPr>
            <w:r w:rsidRPr="000140F8">
              <w:t xml:space="preserve">See </w:t>
            </w:r>
            <w:hyperlink r:id="rId147" w:history="1">
              <w:r w:rsidRPr="000140F8">
                <w:rPr>
                  <w:rStyle w:val="Hyperlink"/>
                  <w:b/>
                  <w:bCs/>
                </w:rPr>
                <w:t>How to Fill out the Child Support Guidelines Affidavit</w:t>
              </w:r>
            </w:hyperlink>
            <w:r w:rsidRPr="000140F8">
              <w:t>.</w:t>
            </w:r>
            <w:r>
              <w:br/>
            </w:r>
            <w:r w:rsidRPr="000406AA">
              <w:t>courts.alaska.gov/shc/family/docs/shc-dr305f-sample.pdf</w:t>
            </w:r>
          </w:p>
          <w:p w14:paraId="45567DA2" w14:textId="77777777" w:rsidR="00784B49" w:rsidRPr="000140F8" w:rsidRDefault="00784B49" w:rsidP="00784B49">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221E9A7A" w14:textId="77777777" w:rsidR="00784B49" w:rsidRDefault="00784B49" w:rsidP="00784B49">
            <w:pPr>
              <w:pStyle w:val="ListPlevel2"/>
              <w:numPr>
                <w:ilvl w:val="1"/>
                <w:numId w:val="3"/>
              </w:numPr>
              <w:ind w:left="765"/>
            </w:pPr>
            <w:r>
              <w:t xml:space="preserve">Wait to sign these forms </w:t>
            </w:r>
            <w:r w:rsidRPr="00061AA0">
              <w:t>them until you are in front of someone who has the power to take oaths, like a notary public</w:t>
            </w:r>
            <w:r>
              <w:t>. The court clerk can do this for free. Bring a valid photo ID with you.</w:t>
            </w:r>
          </w:p>
          <w:p w14:paraId="0B190002" w14:textId="77777777" w:rsidR="00784B49" w:rsidRDefault="00784B49" w:rsidP="00784B49">
            <w:pPr>
              <w:pStyle w:val="ListParagraph"/>
              <w:ind w:left="403"/>
            </w:pPr>
            <w:r w:rsidRPr="000140F8">
              <w:rPr>
                <w:b/>
                <w:bCs/>
              </w:rPr>
              <w:t>Information Sheet</w:t>
            </w:r>
            <w:r w:rsidRPr="000140F8">
              <w:t xml:space="preserve">, </w:t>
            </w:r>
            <w:hyperlink r:id="rId148" w:history="1">
              <w:r w:rsidRPr="000140F8">
                <w:rPr>
                  <w:rStyle w:val="Hyperlink"/>
                </w:rPr>
                <w:t>DR-314</w:t>
              </w:r>
            </w:hyperlink>
            <w:r w:rsidRPr="000140F8">
              <w:t xml:space="preserve"> </w:t>
            </w:r>
            <w:r>
              <w:br/>
            </w:r>
            <w:r w:rsidRPr="000406AA">
              <w:lastRenderedPageBreak/>
              <w:t>public.courts.alaska.gov/web/forms/docs/dr-314.pdf</w:t>
            </w:r>
            <w:r w:rsidRPr="000406AA" w:rsidDel="007A36E7">
              <w:t xml:space="preserve"> </w:t>
            </w:r>
          </w:p>
          <w:p w14:paraId="5921FD5B" w14:textId="77777777" w:rsidR="00784B49" w:rsidRPr="006800D3" w:rsidRDefault="00784B49" w:rsidP="00784B49">
            <w:pPr>
              <w:pStyle w:val="ListPlevel2"/>
              <w:numPr>
                <w:ilvl w:val="1"/>
                <w:numId w:val="3"/>
              </w:numPr>
              <w:ind w:left="765"/>
            </w:pPr>
            <w:del w:id="88" w:author="Caroline Robinson [2]" w:date="2023-11-01T15:34:00Z">
              <w:r w:rsidRPr="000140F8" w:rsidDel="007A36E7">
                <w:delText>(f</w:delText>
              </w:r>
            </w:del>
            <w:ins w:id="89" w:author="Caroline Robinson [2]" w:date="2023-11-01T15:34:00Z">
              <w:r>
                <w:t>F</w:t>
              </w:r>
            </w:ins>
            <w:r w:rsidRPr="000140F8">
              <w:t xml:space="preserve">ill in 1-3 with complete information for yourself, </w:t>
            </w:r>
            <w:r>
              <w:t xml:space="preserve">the children in the case, </w:t>
            </w:r>
            <w:r w:rsidRPr="000140F8">
              <w:t>your spouse if you know it, and then sign and date</w:t>
            </w:r>
            <w:ins w:id="90" w:author="Caroline Robinson [2]" w:date="2023-11-01T15:34:00Z">
              <w:r>
                <w:t xml:space="preserve"> the form.</w:t>
              </w:r>
            </w:ins>
            <w:del w:id="91" w:author="Caroline Robinson [2]" w:date="2023-11-01T15:34:00Z">
              <w:r w:rsidRPr="000140F8" w:rsidDel="007A36E7">
                <w:delText>)</w:delText>
              </w:r>
            </w:del>
          </w:p>
          <w:p w14:paraId="0801617B" w14:textId="77777777" w:rsidR="00784B49" w:rsidRPr="006800D3" w:rsidRDefault="00784B49" w:rsidP="00784B49">
            <w:pPr>
              <w:pStyle w:val="Heading3"/>
              <w:outlineLvl w:val="2"/>
            </w:pPr>
            <w:r w:rsidRPr="006800D3">
              <w:t>Required Form - fill out but do NOT sign because the judge will sign it</w:t>
            </w:r>
          </w:p>
          <w:p w14:paraId="380561DC" w14:textId="77777777" w:rsidR="00784B49" w:rsidRPr="006800D3" w:rsidRDefault="00784B49" w:rsidP="00784B49">
            <w:pPr>
              <w:pStyle w:val="ListParagraph"/>
              <w:ind w:left="403"/>
            </w:pPr>
            <w:r w:rsidRPr="006800D3">
              <w:rPr>
                <w:b/>
                <w:bCs/>
              </w:rPr>
              <w:t>Child Support Order</w:t>
            </w:r>
            <w:r w:rsidRPr="006800D3">
              <w:t xml:space="preserve">, </w:t>
            </w:r>
            <w:hyperlink r:id="rId149" w:history="1">
              <w:r w:rsidRPr="006800D3">
                <w:rPr>
                  <w:rStyle w:val="Hyperlink"/>
                </w:rPr>
                <w:t>DR-300</w:t>
              </w:r>
            </w:hyperlink>
            <w:r>
              <w:rPr>
                <w:rStyle w:val="Hyperlink"/>
              </w:rPr>
              <w:br/>
            </w:r>
            <w:r w:rsidRPr="000406AA">
              <w:t>public.courts.alaska.gov/web/forms/docs/dr-300.pdf</w:t>
            </w:r>
          </w:p>
          <w:p w14:paraId="4187F4E9" w14:textId="77777777" w:rsidR="00784B49" w:rsidRPr="006800D3" w:rsidRDefault="00784B49" w:rsidP="00784B49">
            <w:pPr>
              <w:pStyle w:val="ListParagraph"/>
              <w:ind w:left="403"/>
            </w:pPr>
            <w:r w:rsidRPr="0056697C">
              <w:rPr>
                <w:b/>
                <w:bCs/>
              </w:rPr>
              <w:t>Legal Separation with Children and Property Findings of Fact and Conclusions of Law,</w:t>
            </w:r>
            <w:r w:rsidRPr="006800D3">
              <w:t xml:space="preserve"> </w:t>
            </w:r>
            <w:hyperlink r:id="rId150" w:history="1">
              <w:r w:rsidRPr="006800D3">
                <w:rPr>
                  <w:rStyle w:val="Hyperlink"/>
                </w:rPr>
                <w:t>SHC-590</w:t>
              </w:r>
            </w:hyperlink>
            <w:r>
              <w:rPr>
                <w:rStyle w:val="Hyperlink"/>
              </w:rPr>
              <w:br/>
            </w:r>
            <w:r w:rsidRPr="000406AA">
              <w:t>courts.alaska.gov/shc/family/docs/shc-590.doc</w:t>
            </w:r>
          </w:p>
          <w:p w14:paraId="17CB6D22" w14:textId="77777777" w:rsidR="00784B49" w:rsidRDefault="00784B49" w:rsidP="00784B49">
            <w:pPr>
              <w:pStyle w:val="Body"/>
              <w:rPr>
                <w:color w:val="92D050"/>
              </w:rPr>
            </w:pPr>
            <w:r w:rsidRPr="00F379CD">
              <w:rPr>
                <w:color w:val="92D050"/>
              </w:rPr>
              <w:t>{% else %}</w:t>
            </w:r>
          </w:p>
          <w:p w14:paraId="722666B3" w14:textId="77777777" w:rsidR="00784B49" w:rsidRPr="000140F8" w:rsidRDefault="00784B49" w:rsidP="00784B49">
            <w:pPr>
              <w:pStyle w:val="ListParagraph"/>
              <w:ind w:left="403"/>
            </w:pPr>
            <w:r w:rsidRPr="00781BA2">
              <w:rPr>
                <w:b/>
                <w:bCs/>
                <w:color w:val="auto"/>
              </w:rPr>
              <w:t>Case</w:t>
            </w:r>
            <w:r w:rsidRPr="00781BA2">
              <w:rPr>
                <w:b/>
                <w:bCs/>
              </w:rPr>
              <w:t xml:space="preserve"> Description Form</w:t>
            </w:r>
            <w:r w:rsidRPr="00781BA2">
              <w:t xml:space="preserve">, </w:t>
            </w:r>
            <w:hyperlink r:id="rId151" w:history="1">
              <w:r w:rsidRPr="00781BA2">
                <w:rPr>
                  <w:rStyle w:val="Hyperlink"/>
                </w:rPr>
                <w:t>CIV-125</w:t>
              </w:r>
            </w:hyperlink>
            <w:r>
              <w:rPr>
                <w:rStyle w:val="Hyperlink"/>
              </w:rPr>
              <w:br/>
            </w:r>
            <w:r w:rsidRPr="000406AA">
              <w:t>public.courts.alaska.gov/web/forms/docs/civ-125.pdf</w:t>
            </w:r>
            <w:r>
              <w:br/>
              <w:t>Check "Legal Separation Without Children"</w:t>
            </w:r>
          </w:p>
          <w:p w14:paraId="463EC774" w14:textId="77777777" w:rsidR="00784B49" w:rsidRPr="00DA377A" w:rsidRDefault="00784B49" w:rsidP="00784B49">
            <w:pPr>
              <w:pStyle w:val="Heading3"/>
              <w:outlineLvl w:val="2"/>
              <w:rPr>
                <w:color w:val="auto"/>
              </w:rPr>
            </w:pPr>
            <w:r w:rsidRPr="000140F8">
              <w:t>Required Forms - 2 copies (each spouse fills out and signs a separate copy)</w:t>
            </w:r>
          </w:p>
          <w:p w14:paraId="717692AA" w14:textId="77777777" w:rsidR="00784B49" w:rsidRPr="00DA377A" w:rsidRDefault="00784B49" w:rsidP="00784B49">
            <w:pPr>
              <w:pStyle w:val="ListParagraph"/>
              <w:ind w:left="403"/>
              <w:rPr>
                <w:color w:val="auto"/>
              </w:rPr>
            </w:pPr>
            <w:r w:rsidRPr="00DA377A">
              <w:rPr>
                <w:color w:val="auto"/>
              </w:rPr>
              <w:t>Information</w:t>
            </w:r>
            <w:r w:rsidRPr="00DA377A">
              <w:rPr>
                <w:b/>
                <w:bCs/>
                <w:color w:val="auto"/>
              </w:rPr>
              <w:t xml:space="preserve"> Sheet</w:t>
            </w:r>
            <w:r w:rsidRPr="00DA377A">
              <w:rPr>
                <w:color w:val="auto"/>
              </w:rPr>
              <w:t xml:space="preserve">, </w:t>
            </w:r>
            <w:hyperlink r:id="rId152" w:history="1">
              <w:r w:rsidRPr="00DA377A">
                <w:rPr>
                  <w:rStyle w:val="Hyperlink"/>
                </w:rPr>
                <w:t>DR-314</w:t>
              </w:r>
            </w:hyperlink>
            <w:r w:rsidRPr="00DA377A">
              <w:rPr>
                <w:rStyle w:val="Hyperlink"/>
                <w:color w:val="auto"/>
              </w:rPr>
              <w:br/>
            </w:r>
            <w:r w:rsidRPr="00DA377A">
              <w:rPr>
                <w:color w:val="auto"/>
              </w:rPr>
              <w:t>public.courts.alaska.gov/web/forms/docs/dr-314.pdf</w:t>
            </w:r>
          </w:p>
          <w:p w14:paraId="6CE588AE" w14:textId="77777777" w:rsidR="00784B49" w:rsidRPr="00DA377A" w:rsidRDefault="00784B49" w:rsidP="00784B49">
            <w:pPr>
              <w:pStyle w:val="ListPlevel2"/>
              <w:numPr>
                <w:ilvl w:val="1"/>
                <w:numId w:val="3"/>
              </w:numPr>
              <w:ind w:left="765"/>
              <w:rPr>
                <w:color w:val="auto"/>
              </w:rPr>
            </w:pPr>
            <w:del w:id="92" w:author="Caroline Robinson [2]" w:date="2023-11-01T15:34:00Z">
              <w:r w:rsidRPr="00DA377A" w:rsidDel="007A36E7">
                <w:rPr>
                  <w:color w:val="auto"/>
                </w:rPr>
                <w:delText xml:space="preserve"> (f</w:delText>
              </w:r>
            </w:del>
            <w:ins w:id="93" w:author="Caroline Robinson [2]" w:date="2023-11-01T15:34:00Z">
              <w:r w:rsidRPr="00DA377A">
                <w:rPr>
                  <w:color w:val="auto"/>
                </w:rPr>
                <w:t>F</w:t>
              </w:r>
            </w:ins>
            <w:r w:rsidRPr="00DA377A">
              <w:rPr>
                <w:color w:val="auto"/>
              </w:rPr>
              <w:t>ill in 1-3 with complete information for yourself</w:t>
            </w:r>
            <w:r>
              <w:rPr>
                <w:color w:val="auto"/>
              </w:rPr>
              <w:t xml:space="preserve"> and</w:t>
            </w:r>
            <w:r w:rsidRPr="00DA377A">
              <w:rPr>
                <w:color w:val="auto"/>
              </w:rPr>
              <w:t xml:space="preserve"> your spouse if you know it, and then sign and date</w:t>
            </w:r>
            <w:ins w:id="94" w:author="Caroline Robinson [2]" w:date="2023-11-01T15:34:00Z">
              <w:r w:rsidRPr="00DA377A">
                <w:rPr>
                  <w:color w:val="auto"/>
                </w:rPr>
                <w:t xml:space="preserve"> the form.</w:t>
              </w:r>
            </w:ins>
            <w:del w:id="95" w:author="Caroline Robinson [2]" w:date="2023-11-01T15:34:00Z">
              <w:r w:rsidRPr="00DA377A" w:rsidDel="007A36E7">
                <w:rPr>
                  <w:color w:val="auto"/>
                </w:rPr>
                <w:delText>)</w:delText>
              </w:r>
            </w:del>
          </w:p>
          <w:p w14:paraId="3CB95E0B" w14:textId="77777777" w:rsidR="00784B49" w:rsidRPr="006800D3" w:rsidRDefault="00784B49" w:rsidP="00784B49">
            <w:pPr>
              <w:pStyle w:val="Heading3"/>
              <w:outlineLvl w:val="2"/>
            </w:pPr>
            <w:r w:rsidRPr="00DA377A">
              <w:t>Required Form - fill out but do NOT sign because the judge will sign i</w:t>
            </w:r>
            <w:r w:rsidRPr="006800D3">
              <w:t>t</w:t>
            </w:r>
          </w:p>
          <w:p w14:paraId="2E5995F4" w14:textId="77777777" w:rsidR="00784B49" w:rsidRPr="006800D3" w:rsidRDefault="00784B49" w:rsidP="00784B49">
            <w:pPr>
              <w:pStyle w:val="ListParagraph"/>
              <w:ind w:left="403"/>
            </w:pPr>
            <w:r w:rsidRPr="00DA4EE1">
              <w:rPr>
                <w:b/>
                <w:bCs/>
              </w:rPr>
              <w:t>Legal Separation with Property and No Children Findings of Fact and Conclusions of Law</w:t>
            </w:r>
            <w:r w:rsidRPr="006800D3">
              <w:t xml:space="preserve">, </w:t>
            </w:r>
            <w:hyperlink r:id="rId153" w:history="1">
              <w:r w:rsidRPr="006800D3">
                <w:rPr>
                  <w:rStyle w:val="Hyperlink"/>
                </w:rPr>
                <w:t>SHC-5</w:t>
              </w:r>
              <w:r>
                <w:rPr>
                  <w:rStyle w:val="Hyperlink"/>
                </w:rPr>
                <w:t>91</w:t>
              </w:r>
            </w:hyperlink>
            <w:r>
              <w:rPr>
                <w:rStyle w:val="Hyperlink"/>
              </w:rPr>
              <w:br/>
            </w:r>
            <w:r w:rsidRPr="000406AA">
              <w:t>courts.alaska.gov/shc/family/docs/shc-591.doc</w:t>
            </w:r>
          </w:p>
          <w:p w14:paraId="3DDA6FD5" w14:textId="77777777" w:rsidR="00784B49" w:rsidRPr="00DE2737" w:rsidRDefault="00784B49" w:rsidP="00784B49">
            <w:pPr>
              <w:pStyle w:val="Body"/>
              <w:rPr>
                <w:color w:val="92D050"/>
              </w:rPr>
            </w:pPr>
            <w:r w:rsidRPr="00DE2737">
              <w:rPr>
                <w:color w:val="92D050"/>
              </w:rPr>
              <w:t>{% endif %}</w:t>
            </w:r>
          </w:p>
          <w:p w14:paraId="00010F15" w14:textId="77777777" w:rsidR="00784B49" w:rsidRDefault="00784B49" w:rsidP="00784B49">
            <w:pPr>
              <w:pStyle w:val="Body"/>
              <w:rPr>
                <w:color w:val="00B0F0"/>
              </w:rPr>
            </w:pPr>
            <w:r>
              <w:rPr>
                <w:color w:val="00B0F0"/>
              </w:rPr>
              <w:t>{% if wife_is_pregnant %}</w:t>
            </w:r>
          </w:p>
          <w:p w14:paraId="43AC3DCB" w14:textId="77777777" w:rsidR="00784B49" w:rsidRDefault="00784B49" w:rsidP="00784B49">
            <w:pPr>
              <w:pStyle w:val="Heading3"/>
              <w:outlineLvl w:val="2"/>
            </w:pPr>
            <w:r>
              <w:rPr>
                <w:shd w:val="clear" w:color="auto" w:fill="FFFFFF"/>
              </w:rPr>
              <w:t>Form if Wife is Pregnant</w:t>
            </w:r>
          </w:p>
          <w:p w14:paraId="41CB722F" w14:textId="77777777" w:rsidR="00784B49" w:rsidRDefault="00784B49" w:rsidP="00784B49">
            <w:pPr>
              <w:pStyle w:val="Body"/>
              <w:rPr>
                <w:color w:val="0070C0"/>
              </w:rPr>
            </w:pPr>
            <w:r w:rsidRPr="008C56EE">
              <w:rPr>
                <w:color w:val="0070C0"/>
              </w:rPr>
              <w:t xml:space="preserve">{% if </w:t>
            </w:r>
            <w:proofErr w:type="spellStart"/>
            <w:r w:rsidRPr="008C56EE">
              <w:rPr>
                <w:color w:val="0070C0"/>
              </w:rPr>
              <w:t>husband_is_father</w:t>
            </w:r>
            <w:proofErr w:type="spellEnd"/>
            <w:r w:rsidRPr="008C56EE">
              <w:rPr>
                <w:color w:val="0070C0"/>
              </w:rPr>
              <w:t xml:space="preserve"> %}</w:t>
            </w:r>
          </w:p>
          <w:p w14:paraId="34E849D2" w14:textId="77777777" w:rsidR="00784B49" w:rsidRPr="00DE2737" w:rsidRDefault="00784B49" w:rsidP="00784B49">
            <w:pPr>
              <w:pStyle w:val="Body"/>
              <w:rPr>
                <w:color w:val="auto"/>
              </w:rPr>
            </w:pPr>
            <w:r w:rsidRPr="00DE2737">
              <w:rPr>
                <w:color w:val="auto"/>
              </w:rPr>
              <w:t xml:space="preserve">Some courts will allow a legal separation case to move forward when the wife is pregnant. Other courts require that the child be born before completing the case. You can ask the court to legally separate you before the child is born, and deal with the parenting plan and child </w:t>
            </w:r>
            <w:r w:rsidRPr="00DE2737">
              <w:rPr>
                <w:color w:val="auto"/>
              </w:rPr>
              <w:lastRenderedPageBreak/>
              <w:t>support after by filing:</w:t>
            </w:r>
          </w:p>
          <w:p w14:paraId="4E64C179" w14:textId="77777777" w:rsidR="00784B49" w:rsidRDefault="00784B49" w:rsidP="00784B49">
            <w:pPr>
              <w:pStyle w:val="ListParagraph"/>
              <w:ind w:left="405"/>
            </w:pPr>
            <w:r w:rsidRPr="00DE2737">
              <w:rPr>
                <w:b/>
                <w:bCs/>
              </w:rPr>
              <w:t xml:space="preserve">Joint Motion, Affidavit and Order to Bifurcate Legal Separation for </w:t>
            </w:r>
            <w:r w:rsidRPr="000406AA">
              <w:rPr>
                <w:b/>
                <w:bCs/>
              </w:rPr>
              <w:t>Custody, SHC-</w:t>
            </w:r>
            <w:commentRangeStart w:id="96"/>
            <w:r w:rsidRPr="000406AA">
              <w:rPr>
                <w:b/>
                <w:bCs/>
              </w:rPr>
              <w:t>155</w:t>
            </w:r>
            <w:commentRangeEnd w:id="96"/>
            <w:r w:rsidRPr="000406AA">
              <w:rPr>
                <w:rStyle w:val="CommentReference"/>
                <w:rFonts w:ascii="Arial" w:eastAsia="Arial" w:hAnsi="Arial" w:cs="Arial"/>
                <w:b/>
                <w:bCs/>
                <w:color w:val="auto"/>
                <w:spacing w:val="0"/>
              </w:rPr>
              <w:commentReference w:id="96"/>
            </w:r>
            <w:ins w:id="97" w:author="Caroline Robinson [2]" w:date="2023-11-02T13:49:00Z">
              <w:r>
                <w:rPr>
                  <w:b/>
                  <w:bCs/>
                </w:rPr>
                <w:t>a</w:t>
              </w:r>
            </w:ins>
            <w:r>
              <w:br/>
            </w:r>
            <w:del w:id="98" w:author="Caroline Robinson [2]" w:date="2023-11-02T13:49:00Z">
              <w:r w:rsidDel="00C85C60">
                <w:delText xml:space="preserve">as a </w:delText>
              </w:r>
              <w:r w:rsidRPr="00DE2737" w:rsidDel="00C85C60">
                <w:delText xml:space="preserve"> </w:delText>
              </w:r>
              <w:r w:rsidDel="00C85C60">
                <w:fldChar w:fldCharType="begin"/>
              </w:r>
              <w:r w:rsidDel="00C85C60">
                <w:delInstrText xml:space="preserve"> HYPERLINK "https://courts.alaska.gov/shc/family/docs/shc-155.docx" </w:delInstrText>
              </w:r>
              <w:r w:rsidDel="00C85C60">
                <w:fldChar w:fldCharType="separate"/>
              </w:r>
              <w:r w:rsidRPr="00DE2737" w:rsidDel="00C85C60">
                <w:rPr>
                  <w:rStyle w:val="Hyperlink"/>
                </w:rPr>
                <w:delText>Word</w:delText>
              </w:r>
              <w:r w:rsidDel="00C85C60">
                <w:rPr>
                  <w:rStyle w:val="Hyperlink"/>
                </w:rPr>
                <w:fldChar w:fldCharType="end"/>
              </w:r>
              <w:r w:rsidDel="00C85C60">
                <w:delText xml:space="preserve"> file</w:delText>
              </w:r>
              <w:r w:rsidDel="00C85C60">
                <w:br/>
              </w:r>
              <w:r w:rsidRPr="000406AA" w:rsidDel="00C85C60">
                <w:delText>courts.alaska.gov/shc/family/docs/shc-155.docx</w:delText>
              </w:r>
              <w:r w:rsidDel="00C85C60">
                <w:br/>
                <w:delText xml:space="preserve">as a | </w:delText>
              </w:r>
              <w:r w:rsidDel="00C85C60">
                <w:fldChar w:fldCharType="begin"/>
              </w:r>
              <w:r w:rsidDel="00C85C60">
                <w:delInstrText xml:space="preserve"> HYPERLINK "https://courts.alaska.gov/shc/family/docs/shc-155n.pdf" </w:delInstrText>
              </w:r>
              <w:r w:rsidDel="00C85C60">
                <w:fldChar w:fldCharType="separate"/>
              </w:r>
              <w:r w:rsidRPr="00DE2737" w:rsidDel="00C85C60">
                <w:rPr>
                  <w:rStyle w:val="Hyperlink"/>
                </w:rPr>
                <w:delText>PDF</w:delText>
              </w:r>
              <w:r w:rsidDel="00C85C60">
                <w:rPr>
                  <w:rStyle w:val="Hyperlink"/>
                </w:rPr>
                <w:fldChar w:fldCharType="end"/>
              </w:r>
              <w:r w:rsidDel="00C85C60">
                <w:rPr>
                  <w:rStyle w:val="Hyperlink"/>
                </w:rPr>
                <w:br/>
              </w:r>
              <w:r w:rsidRPr="000406AA" w:rsidDel="00C85C60">
                <w:delText>courts.alaska.gov/shc/family/docs/shc-155n.pdf</w:delText>
              </w:r>
              <w:r w:rsidDel="00C85C60">
                <w:delText xml:space="preserve"> or</w:delText>
              </w:r>
              <w:r w:rsidDel="00C85C60">
                <w:br/>
              </w:r>
            </w:del>
            <w:ins w:id="99" w:author="Caroline Robinson [2]" w:date="2023-11-01T16:03:00Z">
              <w:r>
                <w:t>C</w:t>
              </w:r>
            </w:ins>
            <w:r w:rsidRPr="00DE2737">
              <w:t xml:space="preserve">all the </w:t>
            </w:r>
            <w:hyperlink r:id="rId154" w:anchor="1c" w:history="1">
              <w:r w:rsidRPr="00EA403E">
                <w:rPr>
                  <w:rStyle w:val="Hyperlink"/>
                </w:rPr>
                <w:t>Family Law Self-Help Center</w:t>
              </w:r>
            </w:hyperlink>
            <w:r w:rsidRPr="00DE2737">
              <w:t xml:space="preserve"> for this form</w:t>
            </w:r>
            <w:r w:rsidRPr="000406AA">
              <w:t xml:space="preserve"> courts.alaska.gov/shc/family/shcabout.htm</w:t>
            </w:r>
            <w:r>
              <w:br/>
            </w:r>
            <w:r>
              <w:rPr>
                <w:rFonts w:ascii="Arial" w:hAnsi="Arial" w:cs="Arial"/>
                <w:color w:val="000000"/>
                <w:shd w:val="clear" w:color="auto" w:fill="FFFFFF"/>
              </w:rPr>
              <w:t>(907) 264-0851</w:t>
            </w:r>
            <w:r w:rsidRPr="000406AA">
              <w:t xml:space="preserve"> </w:t>
            </w:r>
            <w:r>
              <w:t xml:space="preserve"> or (866) 279 0851</w:t>
            </w:r>
            <w:del w:id="100" w:author="Caroline Robinson [2]" w:date="2023-11-01T16:03:00Z">
              <w:r w:rsidRPr="00DE2737" w:rsidDel="00814405">
                <w:delText>) (d)"</w:delText>
              </w:r>
            </w:del>
          </w:p>
          <w:p w14:paraId="0A5F240A" w14:textId="77777777" w:rsidR="00784B49" w:rsidRPr="00EA403E" w:rsidRDefault="00784B49" w:rsidP="00784B49">
            <w:pPr>
              <w:pStyle w:val="ListPlevel2"/>
              <w:numPr>
                <w:ilvl w:val="1"/>
                <w:numId w:val="3"/>
              </w:numPr>
              <w:ind w:left="765"/>
              <w:rPr>
                <w:color w:val="0070C0"/>
              </w:rPr>
            </w:pPr>
            <w:ins w:id="101" w:author="Caroline Robinson [2]" w:date="2023-11-01T16:03:00Z">
              <w:r>
                <w:t>D</w:t>
              </w:r>
            </w:ins>
            <w:r w:rsidRPr="00DE2737">
              <w:t xml:space="preserve">o </w:t>
            </w:r>
            <w:del w:id="102" w:author="Caroline Robinson [2]" w:date="2023-11-01T16:03:00Z">
              <w:r w:rsidRPr="00EA403E" w:rsidDel="00814405">
                <w:rPr>
                  <w:b/>
                  <w:bCs/>
                </w:rPr>
                <w:delText>NOT</w:delText>
              </w:r>
              <w:r w:rsidRPr="00DE2737" w:rsidDel="00814405">
                <w:delText xml:space="preserve"> </w:delText>
              </w:r>
            </w:del>
            <w:ins w:id="103" w:author="Caroline Robinson [2]" w:date="2023-11-01T16:03:00Z">
              <w:r w:rsidRPr="00EA403E">
                <w:rPr>
                  <w:b/>
                  <w:bCs/>
                </w:rPr>
                <w:t>not</w:t>
              </w:r>
              <w:r w:rsidRPr="00DE2737">
                <w:t xml:space="preserve"> </w:t>
              </w:r>
            </w:ins>
            <w:r w:rsidRPr="00DE2737">
              <w:t>sign the order section</w:t>
            </w:r>
            <w:r w:rsidRPr="00DE2737" w:rsidDel="00814405">
              <w:t xml:space="preserve"> </w:t>
            </w:r>
            <w:del w:id="104" w:author="Caroline Robinson [2]" w:date="2023-11-01T16:03:00Z">
              <w:r w:rsidRPr="00DE2737" w:rsidDel="00814405">
                <w:delText>(c</w:delText>
              </w:r>
            </w:del>
            <w:r w:rsidRPr="00EA403E">
              <w:rPr>
                <w:color w:val="0070C0"/>
              </w:rPr>
              <w:t>{% else %}</w:t>
            </w:r>
          </w:p>
          <w:p w14:paraId="7EF64861" w14:textId="77777777" w:rsidR="00784B49" w:rsidRPr="00814405" w:rsidRDefault="00784B49" w:rsidP="00784B49">
            <w:pPr>
              <w:pStyle w:val="Body"/>
              <w:rPr>
                <w:color w:val="auto"/>
              </w:rPr>
            </w:pPr>
            <w:r w:rsidRPr="00814405">
              <w:rPr>
                <w:color w:val="auto"/>
              </w:rPr>
              <w:t>If a wife is pregnant when spouses legally separate the law considers the husband to be the father. If the husband is not the father, the court can remove the husband’s rights and responsibilities for that child.  This is called “disestablishing paternity.” You can ask the court to legally separate you before the child is born, and deal with the paternity after by filing:</w:t>
            </w:r>
          </w:p>
          <w:p w14:paraId="4943ACA5" w14:textId="77777777" w:rsidR="00784B49" w:rsidRDefault="00784B49" w:rsidP="00784B49">
            <w:pPr>
              <w:pStyle w:val="ListParagraph"/>
              <w:ind w:left="405"/>
            </w:pPr>
            <w:r w:rsidRPr="00814405">
              <w:rPr>
                <w:b/>
                <w:bCs/>
              </w:rPr>
              <w:t>Joint Motion, Affidavit and Order to Bifurcate Legal Separation for Subsequent Determination of Paternity,</w:t>
            </w:r>
            <w:r w:rsidRPr="00814405">
              <w:t xml:space="preserve"> </w:t>
            </w:r>
            <w:r w:rsidRPr="00C85C60">
              <w:rPr>
                <w:b/>
                <w:bCs/>
              </w:rPr>
              <w:t>SHC-153a</w:t>
            </w:r>
            <w:r>
              <w:rPr>
                <w:b/>
                <w:bCs/>
              </w:rPr>
              <w:br/>
            </w:r>
            <w:ins w:id="105" w:author="Caroline Robinson [2]" w:date="2023-11-01T16:03:00Z">
              <w:r>
                <w:t>C</w:t>
              </w:r>
            </w:ins>
            <w:r w:rsidRPr="00DE2737">
              <w:t xml:space="preserve">all the </w:t>
            </w:r>
            <w:hyperlink r:id="rId155" w:anchor="1c" w:history="1">
              <w:r w:rsidRPr="00EA403E">
                <w:rPr>
                  <w:rStyle w:val="Hyperlink"/>
                </w:rPr>
                <w:t>Family Law Self-Help Center</w:t>
              </w:r>
            </w:hyperlink>
            <w:r w:rsidRPr="00DE2737">
              <w:t xml:space="preserve"> for this form</w:t>
            </w:r>
            <w:r>
              <w:t xml:space="preserve"> </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del w:id="106" w:author="Caroline Robinson [2]" w:date="2023-11-01T16:03:00Z">
              <w:r w:rsidRPr="00DE2737" w:rsidDel="00814405">
                <w:delText>) (d)"</w:delText>
              </w:r>
            </w:del>
          </w:p>
          <w:p w14:paraId="44431613" w14:textId="77777777" w:rsidR="00784B49" w:rsidRPr="008C56EE" w:rsidRDefault="00784B49" w:rsidP="00784B49">
            <w:pPr>
              <w:pStyle w:val="ListPlevel2"/>
              <w:numPr>
                <w:ilvl w:val="1"/>
                <w:numId w:val="3"/>
              </w:numPr>
              <w:ind w:left="765"/>
              <w:rPr>
                <w:color w:val="0070C0"/>
              </w:rPr>
            </w:pPr>
            <w:ins w:id="107" w:author="Caroline Robinson [2]" w:date="2023-11-01T16:03:00Z">
              <w:r>
                <w:t>D</w:t>
              </w:r>
            </w:ins>
            <w:r w:rsidRPr="00DE2737">
              <w:t xml:space="preserve">o </w:t>
            </w:r>
            <w:del w:id="108" w:author="Caroline Robinson [2]" w:date="2023-11-01T16:03:00Z">
              <w:r w:rsidRPr="00814405" w:rsidDel="00814405">
                <w:rPr>
                  <w:b/>
                  <w:bCs/>
                </w:rPr>
                <w:delText>NOT</w:delText>
              </w:r>
              <w:r w:rsidRPr="00DE2737" w:rsidDel="00814405">
                <w:delText xml:space="preserve"> </w:delText>
              </w:r>
            </w:del>
            <w:ins w:id="109" w:author="Caroline Robinson [2]" w:date="2023-11-01T16:03:00Z">
              <w:r>
                <w:rPr>
                  <w:b/>
                  <w:bCs/>
                </w:rPr>
                <w:t>not</w:t>
              </w:r>
              <w:r w:rsidRPr="00DE2737">
                <w:t xml:space="preserve"> </w:t>
              </w:r>
            </w:ins>
            <w:r w:rsidRPr="00DE2737">
              <w:t>sign the order section</w:t>
            </w:r>
            <w:r w:rsidRPr="008C56EE">
              <w:rPr>
                <w:color w:val="0070C0"/>
              </w:rPr>
              <w:t>{% endif %}</w:t>
            </w:r>
          </w:p>
          <w:p w14:paraId="5CB2B277" w14:textId="77777777" w:rsidR="00784B49" w:rsidRDefault="00784B49" w:rsidP="00784B49">
            <w:pPr>
              <w:pStyle w:val="Body"/>
              <w:rPr>
                <w:color w:val="00B0F0"/>
              </w:rPr>
            </w:pPr>
            <w:r>
              <w:rPr>
                <w:color w:val="00B0F0"/>
              </w:rPr>
              <w:t>{% endif%}</w:t>
            </w:r>
          </w:p>
          <w:p w14:paraId="4E7557B8" w14:textId="77777777" w:rsidR="00784B49" w:rsidRDefault="00784B49" w:rsidP="00784B49">
            <w:pPr>
              <w:pStyle w:val="Body"/>
              <w:rPr>
                <w:color w:val="00B050"/>
              </w:rPr>
            </w:pPr>
            <w:r w:rsidRPr="008C56EE">
              <w:rPr>
                <w:color w:val="92D050"/>
              </w:rPr>
              <w:t xml:space="preserve">{% if has_kids </w:t>
            </w:r>
            <w:r>
              <w:rPr>
                <w:color w:val="00B0F0"/>
              </w:rPr>
              <w:t>or w</w:t>
            </w:r>
            <w:r w:rsidRPr="008C56EE">
              <w:rPr>
                <w:color w:val="00B0F0"/>
              </w:rPr>
              <w:t xml:space="preserve">ife_is_pregnant </w:t>
            </w:r>
            <w:r w:rsidRPr="008C56EE">
              <w:rPr>
                <w:color w:val="92D050"/>
              </w:rPr>
              <w:t>%}</w:t>
            </w:r>
            <w:r w:rsidRPr="008C56EE">
              <w:rPr>
                <w:color w:val="00B050"/>
              </w:rPr>
              <w:t xml:space="preserve">{% if </w:t>
            </w:r>
            <w:proofErr w:type="spellStart"/>
            <w:r w:rsidRPr="008C56EE">
              <w:rPr>
                <w:color w:val="00B050"/>
              </w:rPr>
              <w:t>wants_paternity</w:t>
            </w:r>
            <w:proofErr w:type="spellEnd"/>
            <w:r w:rsidRPr="008C56EE">
              <w:rPr>
                <w:color w:val="00B050"/>
              </w:rPr>
              <w:t xml:space="preserve"> %}</w:t>
            </w:r>
          </w:p>
          <w:p w14:paraId="06B31B8B" w14:textId="77777777" w:rsidR="00784B49" w:rsidRPr="008C56EE" w:rsidRDefault="00784B49" w:rsidP="00784B49">
            <w:pPr>
              <w:pStyle w:val="Heading3"/>
              <w:outlineLvl w:val="2"/>
            </w:pPr>
            <w:r w:rsidRPr="002348F8">
              <w:t>Paternity Form</w:t>
            </w:r>
          </w:p>
          <w:p w14:paraId="203453FA" w14:textId="77777777" w:rsidR="00784B49" w:rsidRDefault="00784B49" w:rsidP="00784B49">
            <w:pPr>
              <w:pStyle w:val="Body"/>
            </w:pPr>
            <w:r w:rsidRPr="002348F8">
              <w:t xml:space="preserve">If the husband is not the biological or adopted father of a child born during the marriage you can ask the court to remove the husband’s rights and responsibilities for that child. This is called “disestablishing paternity.” Use: </w:t>
            </w:r>
          </w:p>
          <w:p w14:paraId="1286654E" w14:textId="77777777" w:rsidR="00784B49" w:rsidRPr="002348F8" w:rsidRDefault="00784B49" w:rsidP="00784B49">
            <w:pPr>
              <w:pStyle w:val="ListParagraph"/>
              <w:ind w:left="405"/>
              <w:rPr>
                <w:color w:val="auto"/>
              </w:rPr>
            </w:pPr>
            <w:r w:rsidRPr="002348F8">
              <w:rPr>
                <w:b/>
                <w:bCs/>
              </w:rPr>
              <w:t>Three-Way Affidavit to Disestablish and Establish Paternity, SHC-151</w:t>
            </w:r>
            <w:r w:rsidRPr="002348F8">
              <w:t xml:space="preserve"> </w:t>
            </w:r>
            <w:r>
              <w:br/>
              <w:t xml:space="preserve">as a </w:t>
            </w:r>
            <w:hyperlink r:id="rId156"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57" w:history="1">
              <w:r w:rsidRPr="00400633">
                <w:rPr>
                  <w:rStyle w:val="Hyperlink"/>
                </w:rPr>
                <w:t>PDF</w:t>
              </w:r>
            </w:hyperlink>
            <w:r>
              <w:br/>
            </w:r>
            <w:r w:rsidRPr="005365FB">
              <w:t>courts.alaska.gov/shc/family/docs/shc-151n.pdf</w:t>
            </w:r>
            <w:r>
              <w:br/>
            </w:r>
            <w:r w:rsidRPr="002348F8">
              <w:t>This can be filled out by:</w:t>
            </w:r>
          </w:p>
          <w:p w14:paraId="48E91FC0" w14:textId="77777777" w:rsidR="00784B49" w:rsidRPr="002348F8" w:rsidRDefault="00784B49" w:rsidP="00784B49">
            <w:pPr>
              <w:pStyle w:val="ListPlevel2"/>
              <w:numPr>
                <w:ilvl w:val="1"/>
                <w:numId w:val="3"/>
              </w:numPr>
              <w:ind w:left="765"/>
              <w:rPr>
                <w:color w:val="auto"/>
              </w:rPr>
            </w:pPr>
            <w:r>
              <w:t>T</w:t>
            </w:r>
            <w:r w:rsidRPr="002348F8">
              <w:t xml:space="preserve">he mother, the husband and the man who is the father stating the husband is NOT the father and that the man is the </w:t>
            </w:r>
            <w:r w:rsidRPr="002348F8">
              <w:lastRenderedPageBreak/>
              <w:t xml:space="preserve">biological father </w:t>
            </w:r>
          </w:p>
          <w:p w14:paraId="3273EE5B" w14:textId="77777777" w:rsidR="00784B49" w:rsidRPr="00304AE2" w:rsidRDefault="00784B49" w:rsidP="00784B49">
            <w:pPr>
              <w:pStyle w:val="ListPlevel2"/>
              <w:numPr>
                <w:ilvl w:val="1"/>
                <w:numId w:val="3"/>
              </w:numPr>
              <w:ind w:left="765"/>
              <w:rPr>
                <w:color w:val="auto"/>
              </w:rPr>
            </w:pPr>
            <w:r>
              <w:t>T</w:t>
            </w:r>
            <w:r w:rsidRPr="002348F8">
              <w:t xml:space="preserve">he mother and the husband saying the husband is </w:t>
            </w:r>
            <w:r w:rsidRPr="00304AE2">
              <w:rPr>
                <w:b/>
                <w:bCs/>
              </w:rPr>
              <w:t>not</w:t>
            </w:r>
            <w:r w:rsidRPr="002348F8">
              <w:t xml:space="preserve"> the father to disestablish the husband as the biological father</w:t>
            </w:r>
            <w:r w:rsidRPr="00304AE2">
              <w:rPr>
                <w:rFonts w:ascii="Arial" w:hAnsi="Arial" w:cs="Arial"/>
                <w:sz w:val="20"/>
                <w:szCs w:val="20"/>
              </w:rPr>
              <w:t xml:space="preserve"> </w:t>
            </w:r>
            <w:r w:rsidRPr="00304AE2">
              <w:rPr>
                <w:color w:val="00B050"/>
              </w:rPr>
              <w:t>{% endif %}</w:t>
            </w:r>
          </w:p>
          <w:p w14:paraId="248BD83A" w14:textId="77777777" w:rsidR="00784B49" w:rsidRDefault="00784B49" w:rsidP="00784B49">
            <w:pPr>
              <w:pStyle w:val="Heading3"/>
              <w:outlineLvl w:val="2"/>
              <w:rPr>
                <w:shd w:val="clear" w:color="auto" w:fill="FFFFFF"/>
              </w:rPr>
            </w:pPr>
            <w:r>
              <w:rPr>
                <w:shd w:val="clear" w:color="auto" w:fill="FFFFFF"/>
              </w:rPr>
              <w:t>Optional Forms Depending on Your Situation</w:t>
            </w:r>
          </w:p>
          <w:p w14:paraId="23F2E145" w14:textId="77777777" w:rsidR="00784B49" w:rsidRPr="00400633" w:rsidRDefault="00784B49" w:rsidP="00784B49">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58"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p>
          <w:p w14:paraId="37B8D062" w14:textId="77777777" w:rsidR="00784B49" w:rsidRPr="005365FB" w:rsidRDefault="00784B49" w:rsidP="00784B49">
            <w:pPr>
              <w:pStyle w:val="ListParagraph"/>
              <w:ind w:left="405"/>
              <w:rPr>
                <w:color w:val="auto"/>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Pr>
                <w:b/>
                <w:bCs/>
                <w:shd w:val="clear" w:color="auto" w:fill="FFFFFF"/>
              </w:rPr>
              <w:t xml:space="preserve"> </w:t>
            </w:r>
            <w:r>
              <w:rPr>
                <w:shd w:val="clear" w:color="auto" w:fill="FFFFFF"/>
              </w:rPr>
              <w:t xml:space="preserve"> </w:t>
            </w:r>
            <w:hyperlink r:id="rId159"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60"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481F21E8" w14:textId="77777777" w:rsidR="00784B49" w:rsidRPr="00400633" w:rsidRDefault="00784B49" w:rsidP="00784B49">
            <w:pPr>
              <w:pStyle w:val="ListPlevel2"/>
              <w:numPr>
                <w:ilvl w:val="1"/>
                <w:numId w:val="3"/>
              </w:numPr>
              <w:ind w:left="765"/>
              <w:rPr>
                <w:color w:val="auto"/>
              </w:rPr>
            </w:pPr>
            <w:del w:id="110" w:author="Caroline Robinson [2]" w:date="2023-11-01T16:15:00Z">
              <w:r w:rsidDel="00400633">
                <w:rPr>
                  <w:shd w:val="clear" w:color="auto" w:fill="FFFFFF"/>
                </w:rPr>
                <w:delText xml:space="preserve"> (d</w:delText>
              </w:r>
            </w:del>
            <w:ins w:id="111" w:author="Caroline Robinson [2]" w:date="2023-11-01T16:15:00Z">
              <w:r>
                <w:rPr>
                  <w:shd w:val="clear" w:color="auto" w:fill="FFFFFF"/>
                </w:rPr>
                <w:t>D</w:t>
              </w:r>
            </w:ins>
            <w:r>
              <w:rPr>
                <w:shd w:val="clear" w:color="auto" w:fill="FFFFFF"/>
              </w:rPr>
              <w:t xml:space="preserve">o </w:t>
            </w:r>
            <w:del w:id="112" w:author="Caroline Robinson [2]" w:date="2023-11-01T16:15:00Z">
              <w:r w:rsidRPr="00400633" w:rsidDel="00400633">
                <w:rPr>
                  <w:b/>
                  <w:bCs/>
                  <w:shd w:val="clear" w:color="auto" w:fill="FFFFFF"/>
                </w:rPr>
                <w:delText>NOT</w:delText>
              </w:r>
              <w:r w:rsidDel="00400633">
                <w:rPr>
                  <w:shd w:val="clear" w:color="auto" w:fill="FFFFFF"/>
                </w:rPr>
                <w:delText xml:space="preserve"> </w:delText>
              </w:r>
            </w:del>
            <w:ins w:id="113" w:author="Caroline Robinson [2]" w:date="2023-11-01T16:15:00Z">
              <w:r>
                <w:rPr>
                  <w:b/>
                  <w:bCs/>
                  <w:shd w:val="clear" w:color="auto" w:fill="FFFFFF"/>
                </w:rPr>
                <w:t>not</w:t>
              </w:r>
              <w:r>
                <w:rPr>
                  <w:shd w:val="clear" w:color="auto" w:fill="FFFFFF"/>
                </w:rPr>
                <w:t xml:space="preserve"> </w:t>
              </w:r>
            </w:ins>
            <w:r>
              <w:rPr>
                <w:shd w:val="clear" w:color="auto" w:fill="FFFFFF"/>
              </w:rPr>
              <w:t>sign the Order section</w:t>
            </w:r>
            <w:del w:id="114" w:author="Caroline Robinson [2]" w:date="2023-11-01T16:16:00Z">
              <w:r w:rsidDel="00400633">
                <w:rPr>
                  <w:shd w:val="clear" w:color="auto" w:fill="FFFFFF"/>
                </w:rPr>
                <w:delText>)</w:delText>
              </w:r>
            </w:del>
            <w:ins w:id="115" w:author="Caroline Robinson [2]" w:date="2023-11-01T16:16:00Z">
              <w:r>
                <w:rPr>
                  <w:shd w:val="clear" w:color="auto" w:fill="FFFFFF"/>
                </w:rPr>
                <w:t>.</w:t>
              </w:r>
            </w:ins>
          </w:p>
          <w:p w14:paraId="6D64A71B" w14:textId="77777777" w:rsidR="00784B49" w:rsidRDefault="00784B49" w:rsidP="00784B49">
            <w:pPr>
              <w:pStyle w:val="Body"/>
              <w:rPr>
                <w:color w:val="92D050"/>
              </w:rPr>
            </w:pPr>
            <w:r w:rsidRPr="008C56EE">
              <w:rPr>
                <w:color w:val="92D050"/>
              </w:rPr>
              <w:t xml:space="preserve">{% </w:t>
            </w:r>
            <w:r>
              <w:rPr>
                <w:color w:val="92D050"/>
              </w:rPr>
              <w:t xml:space="preserve">else </w:t>
            </w:r>
            <w:r w:rsidRPr="008C56EE">
              <w:rPr>
                <w:color w:val="92D050"/>
              </w:rPr>
              <w:t>%}</w:t>
            </w:r>
          </w:p>
          <w:p w14:paraId="496BB13E" w14:textId="77777777" w:rsidR="00784B49" w:rsidRDefault="00784B49" w:rsidP="00784B49">
            <w:pPr>
              <w:pStyle w:val="Heading3"/>
              <w:outlineLvl w:val="2"/>
              <w:rPr>
                <w:shd w:val="clear" w:color="auto" w:fill="FFFFFF"/>
              </w:rPr>
            </w:pPr>
            <w:r>
              <w:rPr>
                <w:shd w:val="clear" w:color="auto" w:fill="FFFFFF"/>
              </w:rPr>
              <w:t>Optional Forms Depending on Your Situation</w:t>
            </w:r>
          </w:p>
          <w:p w14:paraId="437B69DF" w14:textId="77777777" w:rsidR="00784B49" w:rsidRPr="00A9782C" w:rsidRDefault="00784B49" w:rsidP="00784B49">
            <w:pPr>
              <w:pStyle w:val="ListParagraph"/>
              <w:ind w:left="403"/>
              <w:rPr>
                <w:color w:val="auto"/>
              </w:rPr>
            </w:pPr>
            <w:r w:rsidRPr="00D0064C">
              <w:rPr>
                <w:b/>
                <w:bCs/>
                <w:shd w:val="clear" w:color="auto" w:fill="FFFFFF"/>
              </w:rPr>
              <w:t xml:space="preserve"> Joint Motion, Affidavit &amp; Order to Appear and Testify By Telephone</w:t>
            </w:r>
            <w:r w:rsidRPr="00D0064C">
              <w:rPr>
                <w:shd w:val="clear" w:color="auto" w:fill="FFFFFF"/>
              </w:rPr>
              <w:t xml:space="preserve">, </w:t>
            </w:r>
            <w:r w:rsidRPr="00D0064C">
              <w:rPr>
                <w:b/>
                <w:bCs/>
                <w:shd w:val="clear" w:color="auto" w:fill="FFFFFF"/>
              </w:rPr>
              <w:t>SHC-1342</w:t>
            </w:r>
            <w:r>
              <w:rPr>
                <w:shd w:val="clear" w:color="auto" w:fill="FFFFFF"/>
              </w:rPr>
              <w:br/>
            </w:r>
            <w:r>
              <w:t xml:space="preserve">as a </w:t>
            </w:r>
            <w:hyperlink r:id="rId161" w:history="1">
              <w:r w:rsidRPr="00D0064C">
                <w:rPr>
                  <w:rStyle w:val="Hyperlink"/>
                  <w:shd w:val="clear" w:color="auto" w:fill="FFFFFF"/>
                </w:rPr>
                <w:t>Word</w:t>
              </w:r>
            </w:hyperlink>
            <w:r w:rsidRPr="00D0064C">
              <w:rPr>
                <w:shd w:val="clear" w:color="auto" w:fill="FFFFFF"/>
              </w:rPr>
              <w:t xml:space="preserve"> </w:t>
            </w:r>
            <w:r>
              <w:rPr>
                <w:shd w:val="clear" w:color="auto" w:fill="FFFFFF"/>
              </w:rPr>
              <w:t>file</w:t>
            </w:r>
            <w:r>
              <w:rPr>
                <w:shd w:val="clear" w:color="auto" w:fill="FFFFFF"/>
              </w:rPr>
              <w:br/>
            </w:r>
            <w:r w:rsidRPr="00A9782C">
              <w:rPr>
                <w:shd w:val="clear" w:color="auto" w:fill="FFFFFF"/>
              </w:rPr>
              <w:t>courts.alaska.gov/shc/family/docs/shc-1342.doc</w:t>
            </w:r>
            <w:r>
              <w:rPr>
                <w:shd w:val="clear" w:color="auto" w:fill="FFFFFF"/>
              </w:rPr>
              <w:br/>
              <w:t>as a</w:t>
            </w:r>
            <w:r w:rsidRPr="00D0064C">
              <w:rPr>
                <w:shd w:val="clear" w:color="auto" w:fill="FFFFFF"/>
              </w:rPr>
              <w:t xml:space="preserve"> </w:t>
            </w:r>
            <w:hyperlink r:id="rId162" w:history="1">
              <w:r w:rsidRPr="00D0064C">
                <w:rPr>
                  <w:rStyle w:val="Hyperlink"/>
                  <w:shd w:val="clear" w:color="auto" w:fill="FFFFFF"/>
                </w:rPr>
                <w:t>PDF</w:t>
              </w:r>
            </w:hyperlink>
            <w:r>
              <w:rPr>
                <w:rStyle w:val="Hyperlink"/>
                <w:shd w:val="clear" w:color="auto" w:fill="FFFFFF"/>
              </w:rPr>
              <w:br/>
            </w:r>
            <w:r w:rsidRPr="00A9782C">
              <w:rPr>
                <w:shd w:val="clear" w:color="auto" w:fill="FFFFFF"/>
              </w:rPr>
              <w:t>courts.alaska.gov/shc/family/docs/shc-1342n.pdf</w:t>
            </w:r>
          </w:p>
          <w:p w14:paraId="70995B63" w14:textId="77777777" w:rsidR="00784B49" w:rsidRPr="00D0064C" w:rsidRDefault="00784B49" w:rsidP="00784B49">
            <w:pPr>
              <w:pStyle w:val="ListPlevel2"/>
              <w:numPr>
                <w:ilvl w:val="1"/>
                <w:numId w:val="3"/>
              </w:numPr>
              <w:ind w:left="765"/>
              <w:rPr>
                <w:color w:val="auto"/>
              </w:rPr>
            </w:pPr>
            <w:r w:rsidRPr="00D0064C">
              <w:rPr>
                <w:shd w:val="clear" w:color="auto" w:fill="FFFFFF"/>
              </w:rPr>
              <w:t xml:space="preserve">Do </w:t>
            </w:r>
            <w:r w:rsidRPr="00D0064C">
              <w:rPr>
                <w:b/>
                <w:bCs/>
                <w:shd w:val="clear" w:color="auto" w:fill="FFFFFF"/>
              </w:rPr>
              <w:t>not</w:t>
            </w:r>
            <w:r w:rsidRPr="00D0064C">
              <w:rPr>
                <w:shd w:val="clear" w:color="auto" w:fill="FFFFFF"/>
              </w:rPr>
              <w:t xml:space="preserve"> sign the Order section.</w:t>
            </w:r>
          </w:p>
          <w:p w14:paraId="7CE26E43" w14:textId="4653DAD4" w:rsidR="00260C78" w:rsidRPr="00187830" w:rsidRDefault="00784B49" w:rsidP="00784B49">
            <w:pPr>
              <w:pStyle w:val="Body"/>
            </w:pPr>
            <w:r w:rsidRPr="0056697C">
              <w:rPr>
                <w:color w:val="92D050"/>
              </w:rPr>
              <w:t>{% endi</w:t>
            </w:r>
            <w:r>
              <w:rPr>
                <w:color w:val="92D050"/>
              </w:rPr>
              <w:t>f %}</w:t>
            </w:r>
          </w:p>
        </w:tc>
      </w:tr>
      <w:tr w:rsidR="000B5197" w14:paraId="5C1C1524" w14:textId="77777777" w:rsidTr="00290471">
        <w:trPr>
          <w:jc w:val="center"/>
        </w:trPr>
        <w:tc>
          <w:tcPr>
            <w:tcW w:w="2628" w:type="dxa"/>
            <w:tcMar>
              <w:top w:w="360" w:type="dxa"/>
              <w:left w:w="115" w:type="dxa"/>
              <w:right w:w="115" w:type="dxa"/>
            </w:tcMar>
          </w:tcPr>
          <w:p w14:paraId="128E148C" w14:textId="11A3FFDD" w:rsidR="000B5197" w:rsidRPr="004C2E01" w:rsidRDefault="00260C78" w:rsidP="0052393E">
            <w:pPr>
              <w:pStyle w:val="BodyText"/>
              <w:rPr>
                <w:color w:val="FF0000"/>
              </w:rPr>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6FB70A89" w14:textId="77777777" w:rsidR="000B5197" w:rsidRPr="00310640" w:rsidRDefault="000B5197" w:rsidP="001D25D8"/>
        </w:tc>
      </w:tr>
      <w:bookmarkEnd w:id="74"/>
      <w:tr w:rsidR="00C50DF9" w14:paraId="2BBC290D" w14:textId="77777777" w:rsidTr="00F50451">
        <w:trPr>
          <w:jc w:val="center"/>
        </w:trPr>
        <w:tc>
          <w:tcPr>
            <w:tcW w:w="2628" w:type="dxa"/>
            <w:tcMar>
              <w:top w:w="360" w:type="dxa"/>
              <w:left w:w="115" w:type="dxa"/>
              <w:right w:w="115" w:type="dxa"/>
            </w:tcMar>
          </w:tcPr>
          <w:p w14:paraId="39CB23C3" w14:textId="77777777" w:rsidR="00C50DF9" w:rsidRPr="004C2E01" w:rsidRDefault="00C50DF9" w:rsidP="00F50451">
            <w:pPr>
              <w:pStyle w:val="BodyText"/>
              <w:rPr>
                <w:color w:val="FF0000"/>
              </w:rPr>
            </w:pPr>
            <w:r w:rsidRPr="00A46BFE">
              <w:rPr>
                <w:color w:val="002060"/>
              </w:rPr>
              <w:t xml:space="preserve">{%tr if </w:t>
            </w:r>
            <w:proofErr w:type="spellStart"/>
            <w:r w:rsidRPr="00A46BFE">
              <w:rPr>
                <w:color w:val="002060"/>
              </w:rPr>
              <w:t>legal_separation</w:t>
            </w:r>
            <w:proofErr w:type="spellEnd"/>
            <w:r>
              <w:rPr>
                <w:color w:val="002060"/>
              </w:rPr>
              <w:t xml:space="preserve"> </w:t>
            </w:r>
            <w:r w:rsidRPr="00A46BFE">
              <w:rPr>
                <w:color w:val="002060"/>
              </w:rPr>
              <w:t>%}</w:t>
            </w:r>
          </w:p>
        </w:tc>
        <w:tc>
          <w:tcPr>
            <w:tcW w:w="7612" w:type="dxa"/>
            <w:tcMar>
              <w:top w:w="360" w:type="dxa"/>
              <w:left w:w="115" w:type="dxa"/>
              <w:right w:w="115" w:type="dxa"/>
            </w:tcMar>
          </w:tcPr>
          <w:p w14:paraId="4127B79F" w14:textId="77777777" w:rsidR="00C50DF9" w:rsidRPr="00310640" w:rsidRDefault="00C50DF9" w:rsidP="00F50451"/>
        </w:tc>
      </w:tr>
      <w:tr w:rsidR="00C50DF9" w14:paraId="014F5697" w14:textId="77777777" w:rsidTr="00F50451">
        <w:trPr>
          <w:jc w:val="center"/>
        </w:trPr>
        <w:tc>
          <w:tcPr>
            <w:tcW w:w="2628" w:type="dxa"/>
            <w:tcMar>
              <w:top w:w="360" w:type="dxa"/>
              <w:left w:w="115" w:type="dxa"/>
              <w:right w:w="115" w:type="dxa"/>
            </w:tcMar>
          </w:tcPr>
          <w:p w14:paraId="6C7FACD7" w14:textId="1DEE0B19" w:rsidR="00C50DF9" w:rsidRPr="006C65ED" w:rsidRDefault="00C50DF9" w:rsidP="00F50451">
            <w:pPr>
              <w:pStyle w:val="Heading2"/>
              <w:outlineLvl w:val="1"/>
            </w:pPr>
            <w:r>
              <w:t xml:space="preserve">Step </w:t>
            </w:r>
            <w:fldSimple w:instr=" SEQ stepList \* MERGEFORMAT ">
              <w:r>
                <w:rPr>
                  <w:noProof/>
                </w:rPr>
                <w:t>14</w:t>
              </w:r>
            </w:fldSimple>
            <w:r>
              <w:t xml:space="preserve">: </w:t>
            </w:r>
            <w:r w:rsidRPr="00C870C2">
              <w:t xml:space="preserve">Fill out the forms </w:t>
            </w:r>
            <w:r>
              <w:t xml:space="preserve">to start your </w:t>
            </w:r>
            <w:r>
              <w:lastRenderedPageBreak/>
              <w:t>case</w:t>
            </w:r>
          </w:p>
        </w:tc>
        <w:tc>
          <w:tcPr>
            <w:tcW w:w="7612" w:type="dxa"/>
            <w:tcMar>
              <w:top w:w="360" w:type="dxa"/>
              <w:left w:w="115" w:type="dxa"/>
              <w:right w:w="115" w:type="dxa"/>
            </w:tcMar>
          </w:tcPr>
          <w:p w14:paraId="7A3A9AB7" w14:textId="77777777" w:rsidR="00784B49" w:rsidRDefault="00784B49" w:rsidP="00784B49">
            <w:pPr>
              <w:pStyle w:val="Body"/>
            </w:pPr>
            <w:r w:rsidRPr="00EA2BDF">
              <w:lastRenderedPageBreak/>
              <w:t xml:space="preserve">You </w:t>
            </w:r>
            <w:ins w:id="116" w:author="Caroline Robinson [2]" w:date="2023-10-31T13:03:00Z">
              <w:r>
                <w:t xml:space="preserve">get </w:t>
              </w:r>
            </w:ins>
            <w:del w:id="117" w:author="Caroline Robinson [2]" w:date="2023-10-31T13:03:00Z">
              <w:r w:rsidRPr="00EA2BDF" w:rsidDel="00434345">
                <w:delText xml:space="preserve">will not know </w:delText>
              </w:r>
            </w:del>
            <w:r w:rsidRPr="00EA2BDF">
              <w:t xml:space="preserve">your case number </w:t>
            </w:r>
            <w:ins w:id="118" w:author="Caroline Robinson [2]" w:date="2023-10-31T13:03:00Z">
              <w:r>
                <w:t xml:space="preserve">when </w:t>
              </w:r>
            </w:ins>
            <w:del w:id="119" w:author="Caroline Robinson [2]" w:date="2023-10-31T13:04:00Z">
              <w:r w:rsidRPr="00EA2BDF" w:rsidDel="00434345">
                <w:delText xml:space="preserve">until </w:delText>
              </w:r>
            </w:del>
            <w:r w:rsidRPr="00EA2BDF">
              <w:t xml:space="preserve">you file your documents with the court.  </w:t>
            </w:r>
            <w:del w:id="120" w:author="Caroline Robinson [2]" w:date="2023-10-31T13:04:00Z">
              <w:r w:rsidRPr="00EA2BDF" w:rsidDel="00434345">
                <w:delText>You can w</w:delText>
              </w:r>
            </w:del>
            <w:ins w:id="121" w:author="Caroline Robinson [2]" w:date="2023-10-31T13:04:00Z">
              <w:r>
                <w:t>W</w:t>
              </w:r>
            </w:ins>
            <w:r w:rsidRPr="00EA2BDF">
              <w:t xml:space="preserve">rite the case number on </w:t>
            </w:r>
            <w:del w:id="122" w:author="Caroline Robinson [2]" w:date="2023-10-31T13:04:00Z">
              <w:r w:rsidRPr="00EA2BDF" w:rsidDel="00434345">
                <w:delText xml:space="preserve">all </w:delText>
              </w:r>
            </w:del>
            <w:r w:rsidRPr="00EA2BDF">
              <w:t xml:space="preserve">your forms </w:t>
            </w:r>
            <w:ins w:id="123" w:author="Caroline Robinson [2]" w:date="2023-10-31T13:04:00Z">
              <w:r>
                <w:t>when you file them</w:t>
              </w:r>
            </w:ins>
            <w:del w:id="124" w:author="Caroline Robinson [2]" w:date="2023-10-31T13:04:00Z">
              <w:r w:rsidRPr="00EA2BDF" w:rsidDel="00434345">
                <w:delText>then</w:delText>
              </w:r>
            </w:del>
            <w:r w:rsidRPr="00EA2BDF">
              <w:t>.</w:t>
            </w:r>
          </w:p>
          <w:p w14:paraId="354E69A0" w14:textId="77777777" w:rsidR="00784B49" w:rsidRPr="008C56EE" w:rsidRDefault="00784B49" w:rsidP="00784B49">
            <w:pPr>
              <w:pStyle w:val="Heading3"/>
              <w:outlineLvl w:val="2"/>
            </w:pPr>
            <w:r w:rsidRPr="008C56EE">
              <w:t>Required Forms</w:t>
            </w:r>
          </w:p>
          <w:p w14:paraId="1C36DE71" w14:textId="77777777" w:rsidR="00784B49" w:rsidRPr="008C56EE" w:rsidRDefault="00784B49" w:rsidP="00784B49">
            <w:pPr>
              <w:pStyle w:val="Body"/>
              <w:rPr>
                <w:color w:val="92D050"/>
              </w:rPr>
            </w:pPr>
            <w:r w:rsidRPr="008C56EE">
              <w:rPr>
                <w:color w:val="92D050"/>
              </w:rPr>
              <w:t xml:space="preserve">{% if has_kids </w:t>
            </w:r>
            <w:r>
              <w:rPr>
                <w:color w:val="00B0F0"/>
              </w:rPr>
              <w:t>or w</w:t>
            </w:r>
            <w:r w:rsidRPr="008C56EE">
              <w:rPr>
                <w:color w:val="00B0F0"/>
              </w:rPr>
              <w:t xml:space="preserve">ife_is_pregnant </w:t>
            </w:r>
            <w:r w:rsidRPr="008C56EE">
              <w:rPr>
                <w:color w:val="92D050"/>
              </w:rPr>
              <w:t>%}</w:t>
            </w:r>
          </w:p>
          <w:p w14:paraId="00005B30" w14:textId="77777777" w:rsidR="00784B49" w:rsidRPr="00A9782C" w:rsidRDefault="00784B49" w:rsidP="00784B49">
            <w:pPr>
              <w:pStyle w:val="ListParagraph"/>
              <w:ind w:left="403"/>
            </w:pPr>
            <w:r w:rsidRPr="00120E23">
              <w:rPr>
                <w:b/>
                <w:bCs/>
              </w:rPr>
              <w:lastRenderedPageBreak/>
              <w:t>Complaint for Legal Separation With Children</w:t>
            </w:r>
            <w:r>
              <w:rPr>
                <w:b/>
                <w:bCs/>
              </w:rPr>
              <w:t xml:space="preserve"> </w:t>
            </w:r>
            <w:hyperlink r:id="rId163" w:history="1">
              <w:r w:rsidRPr="009665FA">
                <w:rPr>
                  <w:rStyle w:val="Hyperlink"/>
                </w:rPr>
                <w:t>SHC-0</w:t>
              </w:r>
              <w:r>
                <w:rPr>
                  <w:rStyle w:val="Hyperlink"/>
                </w:rPr>
                <w:t>92</w:t>
              </w:r>
            </w:hyperlink>
            <w:r w:rsidRPr="008C56EE">
              <w:t xml:space="preserve"> </w:t>
            </w:r>
            <w:r w:rsidRPr="00A9782C">
              <w:br/>
              <w:t>courts.alaska.gov/shc/family/docs/shc-092.doc</w:t>
            </w:r>
            <w:r w:rsidRPr="00120E23">
              <w:rPr>
                <w:color w:val="00B0F0"/>
              </w:rPr>
              <w:t>{% if wife_is_pregnant %}</w:t>
            </w:r>
          </w:p>
          <w:p w14:paraId="28B6F484" w14:textId="77777777" w:rsidR="00784B49" w:rsidRPr="00120E23" w:rsidRDefault="00784B49" w:rsidP="00784B49">
            <w:pPr>
              <w:pStyle w:val="ListPlevel2"/>
              <w:numPr>
                <w:ilvl w:val="1"/>
                <w:numId w:val="3"/>
              </w:numPr>
              <w:ind w:left="765"/>
              <w:rPr>
                <w:color w:val="auto"/>
              </w:rPr>
            </w:pPr>
            <w:del w:id="125" w:author="Caroline Robinson [2]" w:date="2023-11-01T14:54:00Z">
              <w:r w:rsidRPr="008C56EE" w:rsidDel="009665FA">
                <w:delText>(y</w:delText>
              </w:r>
            </w:del>
            <w:ins w:id="126" w:author="Caroline Robinson [2]" w:date="2023-11-01T14:54:00Z">
              <w:r>
                <w:t>Y</w:t>
              </w:r>
            </w:ins>
            <w:r w:rsidRPr="008C56EE">
              <w:t xml:space="preserve">ou must use this form because </w:t>
            </w:r>
            <w:commentRangeStart w:id="127"/>
            <w:r w:rsidRPr="008C56EE">
              <w:t xml:space="preserve">wife is </w:t>
            </w:r>
            <w:commentRangeEnd w:id="127"/>
            <w:r>
              <w:rPr>
                <w:rStyle w:val="CommentReference"/>
                <w:rFonts w:ascii="Arial" w:eastAsia="Arial" w:hAnsi="Arial" w:cs="Arial"/>
                <w:color w:val="auto"/>
                <w:spacing w:val="0"/>
              </w:rPr>
              <w:commentReference w:id="127"/>
            </w:r>
            <w:r w:rsidRPr="008C56EE">
              <w:t>pregnant</w:t>
            </w:r>
            <w:del w:id="128" w:author="Caroline Robinson [2]" w:date="2023-11-01T14:54:00Z">
              <w:r w:rsidRPr="008C56EE" w:rsidDel="009665FA">
                <w:delText>)</w:delText>
              </w:r>
            </w:del>
            <w:r w:rsidRPr="00120E23">
              <w:rPr>
                <w:color w:val="00B0F0"/>
              </w:rPr>
              <w:t>{% endif %}</w:t>
            </w:r>
          </w:p>
          <w:p w14:paraId="0DCF28A6" w14:textId="77777777" w:rsidR="00784B49" w:rsidRDefault="00784B49" w:rsidP="00784B49">
            <w:pPr>
              <w:pStyle w:val="Body"/>
              <w:rPr>
                <w:color w:val="92D050"/>
              </w:rPr>
            </w:pPr>
            <w:r w:rsidRPr="00F379CD">
              <w:rPr>
                <w:color w:val="92D050"/>
              </w:rPr>
              <w:t>{% else %}</w:t>
            </w:r>
          </w:p>
          <w:p w14:paraId="5F572E83" w14:textId="77777777" w:rsidR="00784B49" w:rsidRPr="00781BA2" w:rsidRDefault="00784B49" w:rsidP="00784B49">
            <w:pPr>
              <w:pStyle w:val="ListParagraph"/>
              <w:ind w:left="403"/>
              <w:rPr>
                <w:color w:val="auto"/>
              </w:rPr>
            </w:pPr>
            <w:r w:rsidRPr="00781BA2">
              <w:rPr>
                <w:b/>
                <w:bCs/>
                <w:color w:val="auto"/>
              </w:rPr>
              <w:t>Complaint for Legal Separation W</w:t>
            </w:r>
            <w:r w:rsidRPr="00781BA2">
              <w:rPr>
                <w:b/>
                <w:bCs/>
              </w:rPr>
              <w:t>ithout Children</w:t>
            </w:r>
            <w:r w:rsidRPr="008C56EE">
              <w:t xml:space="preserve">, </w:t>
            </w:r>
            <w:hyperlink r:id="rId164" w:history="1">
              <w:r w:rsidRPr="009665FA">
                <w:rPr>
                  <w:rStyle w:val="Hyperlink"/>
                </w:rPr>
                <w:t>SHC-0</w:t>
              </w:r>
              <w:r>
                <w:rPr>
                  <w:rStyle w:val="Hyperlink"/>
                </w:rPr>
                <w:t>93</w:t>
              </w:r>
            </w:hyperlink>
            <w:r>
              <w:br/>
            </w:r>
            <w:r w:rsidRPr="00A9782C">
              <w:rPr>
                <w:color w:val="auto"/>
              </w:rPr>
              <w:t>courts.alaska.gov/shc/family/docs/shc-093.doc</w:t>
            </w:r>
          </w:p>
          <w:p w14:paraId="2EA038FF" w14:textId="77777777" w:rsidR="00784B49" w:rsidRPr="00F379CD" w:rsidRDefault="00784B49" w:rsidP="00784B49">
            <w:pPr>
              <w:ind w:left="45"/>
              <w:rPr>
                <w:color w:val="92D050"/>
              </w:rPr>
            </w:pPr>
            <w:r w:rsidRPr="00F379CD">
              <w:rPr>
                <w:color w:val="92D050"/>
              </w:rPr>
              <w:t>{% endif %}</w:t>
            </w:r>
          </w:p>
          <w:p w14:paraId="53B76D92" w14:textId="77777777" w:rsidR="00784B49" w:rsidRPr="008C56EE" w:rsidRDefault="00784B49" w:rsidP="00784B49">
            <w:pPr>
              <w:pStyle w:val="ListPlevel2"/>
              <w:numPr>
                <w:ilvl w:val="1"/>
                <w:numId w:val="3"/>
              </w:numPr>
              <w:ind w:left="765"/>
            </w:pPr>
            <w:r w:rsidRPr="008C56EE">
              <w:t>Print your name, address, and phone number in the upper left-hand corner of the first page.</w:t>
            </w:r>
          </w:p>
          <w:p w14:paraId="3EF35933" w14:textId="77777777" w:rsidR="00784B49" w:rsidRPr="008C56EE" w:rsidRDefault="00784B49" w:rsidP="00784B49">
            <w:pPr>
              <w:pStyle w:val="ListPlevel2"/>
              <w:numPr>
                <w:ilvl w:val="1"/>
                <w:numId w:val="3"/>
              </w:numPr>
              <w:ind w:left="765"/>
            </w:pPr>
            <w:r w:rsidRPr="008C56EE">
              <w:t>In the caption, print your name above "Plaintiff" and your spouse's name above "Defendant."</w:t>
            </w:r>
          </w:p>
          <w:p w14:paraId="18B1C73B" w14:textId="77777777" w:rsidR="00784B49" w:rsidRPr="008C56EE" w:rsidRDefault="00784B49" w:rsidP="00784B49">
            <w:pPr>
              <w:pStyle w:val="ListPlevel2"/>
              <w:numPr>
                <w:ilvl w:val="1"/>
                <w:numId w:val="3"/>
              </w:numPr>
              <w:ind w:left="765"/>
            </w:pPr>
            <w:r w:rsidRPr="008C56EE">
              <w:t>Follow the directions on the form and fill out every section.</w:t>
            </w:r>
          </w:p>
          <w:p w14:paraId="7734E3C5" w14:textId="77777777" w:rsidR="00784B49" w:rsidRPr="00781BA2" w:rsidRDefault="00784B49" w:rsidP="00784B49">
            <w:pPr>
              <w:pStyle w:val="Body"/>
              <w:rPr>
                <w:color w:val="auto"/>
              </w:rPr>
            </w:pPr>
            <w:r w:rsidRPr="008C56EE">
              <w:rPr>
                <w:color w:val="92D050"/>
              </w:rPr>
              <w:t xml:space="preserve">{% if has_kids </w:t>
            </w:r>
            <w:r>
              <w:rPr>
                <w:color w:val="00B0F0"/>
              </w:rPr>
              <w:t>or (w</w:t>
            </w:r>
            <w:r w:rsidRPr="008C56EE">
              <w:rPr>
                <w:color w:val="00B0F0"/>
              </w:rPr>
              <w:t>ife_is_pregnant</w:t>
            </w:r>
            <w:r>
              <w:rPr>
                <w:color w:val="00B0F0"/>
              </w:rPr>
              <w:t xml:space="preserve"> and </w:t>
            </w:r>
            <w:proofErr w:type="spellStart"/>
            <w:r>
              <w:rPr>
                <w:color w:val="00B0F0"/>
              </w:rPr>
              <w:t>husband_is_father</w:t>
            </w:r>
            <w:proofErr w:type="spellEnd"/>
            <w:r>
              <w:rPr>
                <w:color w:val="00B0F0"/>
              </w:rPr>
              <w:t>)</w:t>
            </w:r>
            <w:r w:rsidRPr="008C56EE">
              <w:rPr>
                <w:color w:val="00B0F0"/>
              </w:rPr>
              <w:t xml:space="preserve"> </w:t>
            </w:r>
            <w:r w:rsidRPr="008C56EE">
              <w:rPr>
                <w:color w:val="92D050"/>
              </w:rPr>
              <w:t>%}</w:t>
            </w:r>
          </w:p>
          <w:p w14:paraId="4312E564" w14:textId="77777777" w:rsidR="00784B49" w:rsidRDefault="00784B49" w:rsidP="00784B49">
            <w:pPr>
              <w:pStyle w:val="ListParagraph"/>
              <w:ind w:left="403"/>
            </w:pPr>
            <w:r w:rsidRPr="000140F8">
              <w:rPr>
                <w:b/>
                <w:bCs/>
              </w:rPr>
              <w:t xml:space="preserve">Child </w:t>
            </w:r>
            <w:r w:rsidRPr="00A9782C">
              <w:t>Custody</w:t>
            </w:r>
            <w:r w:rsidRPr="000140F8">
              <w:rPr>
                <w:b/>
                <w:bCs/>
              </w:rPr>
              <w:t xml:space="preserve"> Jurisdiction Affidavit</w:t>
            </w:r>
            <w:r w:rsidRPr="000140F8">
              <w:t xml:space="preserve">, </w:t>
            </w:r>
            <w:hyperlink r:id="rId165" w:history="1">
              <w:r w:rsidRPr="000140F8">
                <w:rPr>
                  <w:rStyle w:val="Hyperlink"/>
                </w:rPr>
                <w:t>DR-150</w:t>
              </w:r>
            </w:hyperlink>
            <w:r>
              <w:br/>
            </w:r>
            <w:r w:rsidRPr="00A9782C">
              <w:t>public.courts.alaska.gov/web/forms/docs/dr-150.pdf</w:t>
            </w:r>
            <w:r>
              <w:rPr>
                <w:color w:val="00B0F0"/>
              </w:rPr>
              <w:t xml:space="preserve"> {% if w</w:t>
            </w:r>
            <w:r w:rsidRPr="008C56EE">
              <w:rPr>
                <w:color w:val="00B0F0"/>
              </w:rPr>
              <w:t>ife_is_pregnant</w:t>
            </w:r>
            <w:r>
              <w:rPr>
                <w:color w:val="00B0F0"/>
              </w:rPr>
              <w:t xml:space="preserve"> %}</w:t>
            </w:r>
          </w:p>
          <w:p w14:paraId="46F70BAA" w14:textId="77777777" w:rsidR="00784B49" w:rsidRDefault="00784B49" w:rsidP="00784B49">
            <w:pPr>
              <w:pStyle w:val="ListPlevel2"/>
              <w:numPr>
                <w:ilvl w:val="1"/>
                <w:numId w:val="3"/>
              </w:numPr>
              <w:ind w:left="765"/>
            </w:pPr>
            <w:r>
              <w:t>Y</w:t>
            </w:r>
            <w:r w:rsidRPr="000140F8">
              <w:t>ou can note the child is not yet born</w:t>
            </w:r>
            <w:r>
              <w:rPr>
                <w:color w:val="00B0F0"/>
              </w:rPr>
              <w:t>{% endif %}</w:t>
            </w:r>
          </w:p>
          <w:p w14:paraId="0E874689" w14:textId="77777777" w:rsidR="00784B49" w:rsidRPr="000140F8" w:rsidRDefault="00784B49" w:rsidP="00784B49">
            <w:pPr>
              <w:pStyle w:val="ListParagraph"/>
              <w:ind w:left="403"/>
            </w:pPr>
            <w:r w:rsidRPr="000140F8">
              <w:rPr>
                <w:b/>
                <w:bCs/>
              </w:rPr>
              <w:t>Child Support Guidelines Affidavit</w:t>
            </w:r>
            <w:r w:rsidRPr="000140F8">
              <w:t xml:space="preserve">, </w:t>
            </w:r>
            <w:hyperlink r:id="rId166" w:history="1">
              <w:r w:rsidRPr="000140F8">
                <w:rPr>
                  <w:rStyle w:val="Hyperlink"/>
                </w:rPr>
                <w:t>DR-305</w:t>
              </w:r>
            </w:hyperlink>
          </w:p>
          <w:p w14:paraId="76A9BE13" w14:textId="77777777" w:rsidR="00784B49" w:rsidRPr="000140F8" w:rsidRDefault="00784B49" w:rsidP="00784B49">
            <w:pPr>
              <w:pStyle w:val="ListPlevel2"/>
              <w:numPr>
                <w:ilvl w:val="1"/>
                <w:numId w:val="3"/>
              </w:numPr>
              <w:ind w:left="765"/>
            </w:pPr>
            <w:r w:rsidRPr="000140F8">
              <w:t>Answer each question completely.</w:t>
            </w:r>
          </w:p>
          <w:p w14:paraId="68EDC39B" w14:textId="77777777" w:rsidR="00784B49" w:rsidRPr="000140F8" w:rsidRDefault="00784B49" w:rsidP="00784B49">
            <w:pPr>
              <w:pStyle w:val="ListPlevel2"/>
              <w:numPr>
                <w:ilvl w:val="1"/>
                <w:numId w:val="3"/>
              </w:numPr>
              <w:ind w:left="765"/>
            </w:pPr>
            <w:r w:rsidRPr="000140F8">
              <w:t xml:space="preserve">See </w:t>
            </w:r>
            <w:hyperlink r:id="rId167" w:history="1">
              <w:r w:rsidRPr="000140F8">
                <w:rPr>
                  <w:rStyle w:val="Hyperlink"/>
                  <w:b/>
                  <w:bCs/>
                </w:rPr>
                <w:t>How to Fill out the Child Support Guidelines Affidavit</w:t>
              </w:r>
            </w:hyperlink>
            <w:r w:rsidRPr="000140F8">
              <w:t>.</w:t>
            </w:r>
            <w:r>
              <w:br/>
            </w:r>
            <w:r w:rsidRPr="00B73939">
              <w:t>courts.alaska.gov/shc/family/docs/shc-dr305f-sample.pdf</w:t>
            </w:r>
          </w:p>
          <w:p w14:paraId="0475EFF2" w14:textId="77777777" w:rsidR="00784B49" w:rsidRDefault="00784B49" w:rsidP="00784B49">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3B82DA33" w14:textId="77777777" w:rsidR="00784B49" w:rsidRDefault="00784B49" w:rsidP="00784B49">
            <w:pPr>
              <w:pStyle w:val="ListPlevel2"/>
              <w:numPr>
                <w:ilvl w:val="1"/>
                <w:numId w:val="3"/>
              </w:numPr>
              <w:ind w:left="765"/>
            </w:pPr>
            <w:r w:rsidRPr="00DB1FD0">
              <w:t>Wait to sign these forms them until you are in front of someone who has the power to take oaths, like a notary public. The court clerk can do this for free. Bring a valid photo ID with you.</w:t>
            </w:r>
          </w:p>
          <w:p w14:paraId="25F9B4B7" w14:textId="77777777" w:rsidR="00784B49" w:rsidRDefault="00784B49" w:rsidP="00784B49">
            <w:pPr>
              <w:rPr>
                <w:color w:val="92D050"/>
              </w:rPr>
            </w:pPr>
            <w:r w:rsidRPr="008C56EE">
              <w:rPr>
                <w:color w:val="92D050"/>
              </w:rPr>
              <w:t xml:space="preserve">{% </w:t>
            </w:r>
            <w:r>
              <w:rPr>
                <w:color w:val="92D050"/>
              </w:rPr>
              <w:t>end</w:t>
            </w:r>
            <w:r w:rsidRPr="008C56EE">
              <w:rPr>
                <w:color w:val="92D050"/>
              </w:rPr>
              <w:t xml:space="preserve">if </w:t>
            </w:r>
            <w:r>
              <w:rPr>
                <w:color w:val="92D050"/>
              </w:rPr>
              <w:t>%}</w:t>
            </w:r>
          </w:p>
          <w:p w14:paraId="77969051" w14:textId="77777777" w:rsidR="00784B49" w:rsidRDefault="00784B49" w:rsidP="00784B49">
            <w:pPr>
              <w:pStyle w:val="ListParagraph"/>
              <w:ind w:left="403"/>
            </w:pPr>
            <w:r w:rsidRPr="000140F8">
              <w:rPr>
                <w:b/>
                <w:bCs/>
              </w:rPr>
              <w:t>Information Sheet</w:t>
            </w:r>
            <w:r w:rsidRPr="000140F8">
              <w:t xml:space="preserve">, </w:t>
            </w:r>
            <w:hyperlink r:id="rId168" w:history="1">
              <w:r w:rsidRPr="000140F8">
                <w:rPr>
                  <w:rStyle w:val="Hyperlink"/>
                </w:rPr>
                <w:t>DR-314</w:t>
              </w:r>
            </w:hyperlink>
            <w:r w:rsidRPr="000140F8">
              <w:t xml:space="preserve"> </w:t>
            </w:r>
            <w:r>
              <w:br/>
            </w:r>
            <w:r w:rsidRPr="00B73939">
              <w:t>public.courts.alaska.gov/web/forms/docs/dr-314.pdf</w:t>
            </w:r>
            <w:r w:rsidRPr="00B73939" w:rsidDel="007A36E7">
              <w:t xml:space="preserve"> </w:t>
            </w:r>
            <w:del w:id="129" w:author="Caroline Robinson [2]" w:date="2023-11-01T15:34:00Z">
              <w:r w:rsidRPr="000140F8" w:rsidDel="007A36E7">
                <w:delText>(f</w:delText>
              </w:r>
            </w:del>
          </w:p>
          <w:p w14:paraId="662B6A56" w14:textId="77777777" w:rsidR="00784B49" w:rsidRDefault="00784B49" w:rsidP="00784B49">
            <w:pPr>
              <w:pStyle w:val="ListPlevel2"/>
              <w:numPr>
                <w:ilvl w:val="1"/>
                <w:numId w:val="3"/>
              </w:numPr>
              <w:ind w:left="765"/>
            </w:pPr>
            <w:ins w:id="130" w:author="Caroline Robinson [2]" w:date="2023-11-01T15:34:00Z">
              <w:r>
                <w:t>F</w:t>
              </w:r>
            </w:ins>
            <w:r w:rsidRPr="000140F8">
              <w:t xml:space="preserve">ill in 1-3 with complete information for yourself, </w:t>
            </w:r>
            <w:r w:rsidRPr="008C56EE">
              <w:rPr>
                <w:color w:val="92D050"/>
              </w:rPr>
              <w:t>{% if has_</w:t>
            </w:r>
            <w:r>
              <w:rPr>
                <w:color w:val="92D050"/>
              </w:rPr>
              <w:t>kids</w:t>
            </w:r>
            <w:r w:rsidRPr="008C56EE">
              <w:rPr>
                <w:color w:val="00B0F0"/>
              </w:rPr>
              <w:t xml:space="preserve"> </w:t>
            </w:r>
            <w:r w:rsidRPr="008C56EE">
              <w:rPr>
                <w:color w:val="92D050"/>
              </w:rPr>
              <w:t>%}</w:t>
            </w:r>
            <w:r>
              <w:t>the children in the case,</w:t>
            </w:r>
            <w:r w:rsidRPr="008D57CE">
              <w:rPr>
                <w:color w:val="92D050"/>
              </w:rPr>
              <w:t xml:space="preserve">{% endif %} </w:t>
            </w:r>
            <w:r w:rsidRPr="000140F8">
              <w:t>your spouse if you know it, and then sign and date</w:t>
            </w:r>
            <w:ins w:id="131" w:author="Caroline Robinson [2]" w:date="2023-11-01T15:34:00Z">
              <w:r>
                <w:t xml:space="preserve"> the form.</w:t>
              </w:r>
            </w:ins>
            <w:del w:id="132" w:author="Caroline Robinson [2]" w:date="2023-11-01T15:34:00Z">
              <w:r w:rsidRPr="000140F8" w:rsidDel="007A36E7">
                <w:delText>)</w:delText>
              </w:r>
            </w:del>
          </w:p>
          <w:p w14:paraId="2A9B4946" w14:textId="77777777" w:rsidR="00784B49" w:rsidRDefault="00784B49" w:rsidP="00784B49">
            <w:pPr>
              <w:pStyle w:val="ListParagraph"/>
              <w:ind w:left="403"/>
            </w:pPr>
            <w:r w:rsidRPr="00C80993">
              <w:rPr>
                <w:b/>
                <w:bCs/>
              </w:rPr>
              <w:t>Summons, CIV-100</w:t>
            </w:r>
            <w:r w:rsidRPr="00C80993">
              <w:t xml:space="preserve"> </w:t>
            </w:r>
            <w:r w:rsidRPr="008D57CE">
              <w:t>[Fill-in PDF]</w:t>
            </w:r>
          </w:p>
          <w:p w14:paraId="2256C8B7" w14:textId="77777777" w:rsidR="00784B49" w:rsidRDefault="00784B49" w:rsidP="00784B49">
            <w:pPr>
              <w:pStyle w:val="ListPlevel2"/>
              <w:numPr>
                <w:ilvl w:val="1"/>
                <w:numId w:val="3"/>
              </w:numPr>
              <w:ind w:left="765"/>
            </w:pPr>
            <w:r>
              <w:lastRenderedPageBreak/>
              <w:t>F</w:t>
            </w:r>
            <w:r w:rsidRPr="008D57CE">
              <w:t xml:space="preserve">ill in the blank spaces on the top half of the form and the </w:t>
            </w:r>
            <w:r w:rsidRPr="00B73939">
              <w:t>clerk</w:t>
            </w:r>
            <w:r w:rsidRPr="008D57CE">
              <w:t xml:space="preserve"> will fill out the case number </w:t>
            </w:r>
            <w:r w:rsidRPr="00B73939">
              <w:t>and</w:t>
            </w:r>
            <w:r w:rsidRPr="008D57CE">
              <w:t xml:space="preserve"> the lower half when you file your case</w:t>
            </w:r>
            <w:r>
              <w:t>.</w:t>
            </w:r>
            <w:r w:rsidRPr="008D57CE">
              <w:t xml:space="preserve"> </w:t>
            </w:r>
            <w:r>
              <w:br/>
            </w:r>
            <w:hyperlink r:id="rId169" w:history="1">
              <w:r w:rsidRPr="0089796A">
                <w:rPr>
                  <w:rStyle w:val="Hyperlink"/>
                </w:rPr>
                <w:t>Anchorage</w:t>
              </w:r>
            </w:hyperlink>
            <w:r w:rsidRPr="008D57CE">
              <w:t xml:space="preserve"> | </w:t>
            </w:r>
            <w:r>
              <w:br/>
            </w:r>
            <w:r w:rsidRPr="00B73939">
              <w:t>public.courts.alaska.gov/web/forms/docs/civ-100ancno.pdf</w:t>
            </w:r>
            <w:r>
              <w:br/>
            </w:r>
            <w:hyperlink r:id="rId170" w:history="1">
              <w:r w:rsidRPr="0089796A">
                <w:rPr>
                  <w:rStyle w:val="Hyperlink"/>
                </w:rPr>
                <w:t>Fairbanks</w:t>
              </w:r>
            </w:hyperlink>
            <w:r w:rsidRPr="008D57CE">
              <w:t xml:space="preserve"> | </w:t>
            </w:r>
            <w:r>
              <w:br/>
            </w:r>
            <w:r w:rsidRPr="00B73939">
              <w:t>public.courts.alaska.gov/web/forms/docs/civ-100faino.pdf</w:t>
            </w:r>
            <w:r>
              <w:br/>
            </w:r>
            <w:hyperlink r:id="rId171" w:history="1">
              <w:r w:rsidRPr="0089796A">
                <w:rPr>
                  <w:rStyle w:val="Hyperlink"/>
                </w:rPr>
                <w:t>Kenai</w:t>
              </w:r>
            </w:hyperlink>
            <w:r w:rsidRPr="008D57CE">
              <w:t xml:space="preserve"> | </w:t>
            </w:r>
            <w:r>
              <w:br/>
            </w:r>
            <w:r w:rsidRPr="00B73939">
              <w:t>public.courts.alaska.gov/web/forms/docs/civ-100kenno.pdf</w:t>
            </w:r>
            <w:r>
              <w:br/>
            </w:r>
            <w:hyperlink r:id="rId172" w:history="1">
              <w:r w:rsidRPr="0089796A">
                <w:rPr>
                  <w:rStyle w:val="Hyperlink"/>
                </w:rPr>
                <w:t>Palmer</w:t>
              </w:r>
            </w:hyperlink>
            <w:r w:rsidRPr="008D57CE">
              <w:t xml:space="preserve"> | </w:t>
            </w:r>
            <w:r>
              <w:br/>
            </w:r>
            <w:r w:rsidRPr="00B73939">
              <w:t>public.courts.alaska.gov/web/forms/docs/civ-100palno.pdf</w:t>
            </w:r>
            <w:r>
              <w:br/>
            </w:r>
            <w:hyperlink r:id="rId173" w:history="1">
              <w:r w:rsidRPr="0089796A">
                <w:rPr>
                  <w:rStyle w:val="Hyperlink"/>
                </w:rPr>
                <w:t>All Other Locations</w:t>
              </w:r>
            </w:hyperlink>
            <w:r>
              <w:rPr>
                <w:rStyle w:val="Hyperlink"/>
              </w:rPr>
              <w:br/>
            </w:r>
            <w:r w:rsidRPr="00B73939">
              <w:t>public.courts.alaska.gov/web/forms/docs/civ-100.pdf</w:t>
            </w:r>
          </w:p>
          <w:p w14:paraId="765ED67D" w14:textId="77777777" w:rsidR="00784B49" w:rsidRPr="00781BA2" w:rsidRDefault="00784B49" w:rsidP="00784B49">
            <w:pPr>
              <w:pStyle w:val="Body"/>
              <w:rPr>
                <w:color w:val="auto"/>
              </w:rPr>
            </w:pPr>
            <w:r w:rsidRPr="008C56EE">
              <w:rPr>
                <w:color w:val="92D050"/>
              </w:rPr>
              <w:t xml:space="preserve">{% if has_kids </w:t>
            </w:r>
            <w:r>
              <w:rPr>
                <w:color w:val="00B0F0"/>
              </w:rPr>
              <w:t>or w</w:t>
            </w:r>
            <w:r w:rsidRPr="008C56EE">
              <w:rPr>
                <w:color w:val="00B0F0"/>
              </w:rPr>
              <w:t>ife_is_pregnant</w:t>
            </w:r>
            <w:r>
              <w:rPr>
                <w:color w:val="00B0F0"/>
              </w:rPr>
              <w:t xml:space="preserve"> </w:t>
            </w:r>
            <w:r w:rsidRPr="008C56EE">
              <w:rPr>
                <w:color w:val="92D050"/>
              </w:rPr>
              <w:t>%}</w:t>
            </w:r>
          </w:p>
          <w:p w14:paraId="2F577A96" w14:textId="77777777" w:rsidR="00784B49" w:rsidRDefault="00784B49" w:rsidP="00784B49">
            <w:pPr>
              <w:pStyle w:val="ListParagraph"/>
              <w:ind w:left="403"/>
            </w:pPr>
            <w:r w:rsidRPr="00781BA2">
              <w:rPr>
                <w:b/>
                <w:bCs/>
                <w:color w:val="auto"/>
              </w:rPr>
              <w:t>Case</w:t>
            </w:r>
            <w:r w:rsidRPr="00781BA2">
              <w:rPr>
                <w:b/>
                <w:bCs/>
              </w:rPr>
              <w:t xml:space="preserve"> Description Form</w:t>
            </w:r>
            <w:r w:rsidRPr="00781BA2">
              <w:t xml:space="preserve">, </w:t>
            </w:r>
            <w:hyperlink r:id="rId174" w:history="1">
              <w:r w:rsidRPr="00781BA2">
                <w:rPr>
                  <w:rStyle w:val="Hyperlink"/>
                </w:rPr>
                <w:t>CIV-125S</w:t>
              </w:r>
            </w:hyperlink>
            <w:r>
              <w:rPr>
                <w:rStyle w:val="Hyperlink"/>
              </w:rPr>
              <w:br/>
            </w:r>
            <w:r w:rsidRPr="00B73939">
              <w:t>public.courts.alaska.gov/web/forms/docs/civ-125s.pdf</w:t>
            </w:r>
          </w:p>
          <w:p w14:paraId="4A06AC07" w14:textId="77777777" w:rsidR="00784B49" w:rsidRPr="000140F8" w:rsidRDefault="00784B49" w:rsidP="00784B49">
            <w:pPr>
              <w:pStyle w:val="ListPlevel2"/>
              <w:numPr>
                <w:ilvl w:val="1"/>
                <w:numId w:val="3"/>
              </w:numPr>
              <w:ind w:left="765"/>
            </w:pPr>
            <w:del w:id="133" w:author="Caroline Robinson [2]" w:date="2023-11-01T14:59:00Z">
              <w:r w:rsidRPr="008C56EE" w:rsidDel="00435A39">
                <w:delText>(c</w:delText>
              </w:r>
            </w:del>
            <w:ins w:id="134" w:author="Caroline Robinson [2]" w:date="2023-11-01T14:59:00Z">
              <w:r>
                <w:t>C</w:t>
              </w:r>
            </w:ins>
            <w:r w:rsidRPr="008C56EE">
              <w:t>heck "Legal Separation With Children (or Pregnant)</w:t>
            </w:r>
            <w:r w:rsidRPr="00F379CD">
              <w:t xml:space="preserve"> </w:t>
            </w:r>
          </w:p>
          <w:p w14:paraId="7D0252B8" w14:textId="77777777" w:rsidR="00784B49" w:rsidRDefault="00784B49" w:rsidP="00784B49">
            <w:pPr>
              <w:pStyle w:val="Body"/>
              <w:rPr>
                <w:color w:val="92D050"/>
              </w:rPr>
            </w:pPr>
            <w:r w:rsidRPr="00F379CD">
              <w:rPr>
                <w:color w:val="92D050"/>
              </w:rPr>
              <w:t>{% else %}</w:t>
            </w:r>
          </w:p>
          <w:p w14:paraId="5D2C564D" w14:textId="77777777" w:rsidR="00784B49" w:rsidRDefault="00784B49" w:rsidP="00784B49">
            <w:pPr>
              <w:pStyle w:val="ListParagraph"/>
              <w:ind w:left="403"/>
            </w:pPr>
            <w:r w:rsidRPr="00375209">
              <w:rPr>
                <w:b/>
                <w:bCs/>
                <w:color w:val="auto"/>
              </w:rPr>
              <w:t>Case</w:t>
            </w:r>
            <w:r w:rsidRPr="00375209">
              <w:rPr>
                <w:b/>
                <w:bCs/>
              </w:rPr>
              <w:t xml:space="preserve"> Description Form</w:t>
            </w:r>
            <w:r w:rsidRPr="00781BA2">
              <w:t xml:space="preserve">, </w:t>
            </w:r>
            <w:hyperlink r:id="rId175" w:history="1">
              <w:r w:rsidRPr="00781BA2">
                <w:rPr>
                  <w:rStyle w:val="Hyperlink"/>
                </w:rPr>
                <w:t>CIV-125</w:t>
              </w:r>
            </w:hyperlink>
            <w:r>
              <w:rPr>
                <w:rStyle w:val="Hyperlink"/>
              </w:rPr>
              <w:br/>
            </w:r>
            <w:r w:rsidRPr="00B73939">
              <w:t>public.courts.alaska.gov/web/forms/docs/civ-125.pdf</w:t>
            </w:r>
          </w:p>
          <w:p w14:paraId="08F7B2C0" w14:textId="77777777" w:rsidR="00784B49" w:rsidRDefault="00784B49" w:rsidP="00784B49">
            <w:pPr>
              <w:pStyle w:val="ListPlevel2"/>
              <w:numPr>
                <w:ilvl w:val="1"/>
                <w:numId w:val="3"/>
              </w:numPr>
              <w:ind w:left="765"/>
            </w:pPr>
            <w:r>
              <w:t>Check "Legal Separation Without Children"</w:t>
            </w:r>
          </w:p>
          <w:p w14:paraId="21911D02" w14:textId="77777777" w:rsidR="00784B49" w:rsidRDefault="00784B49" w:rsidP="00784B49">
            <w:pPr>
              <w:rPr>
                <w:color w:val="92D050"/>
              </w:rPr>
            </w:pPr>
            <w:r w:rsidRPr="008C56EE">
              <w:rPr>
                <w:color w:val="92D050"/>
              </w:rPr>
              <w:t xml:space="preserve">{% </w:t>
            </w:r>
            <w:r>
              <w:rPr>
                <w:color w:val="92D050"/>
              </w:rPr>
              <w:t>end</w:t>
            </w:r>
            <w:r w:rsidRPr="008C56EE">
              <w:rPr>
                <w:color w:val="92D050"/>
              </w:rPr>
              <w:t xml:space="preserve">if </w:t>
            </w:r>
            <w:r>
              <w:rPr>
                <w:color w:val="92D050"/>
              </w:rPr>
              <w:t>%}</w:t>
            </w:r>
          </w:p>
          <w:p w14:paraId="5712A47A" w14:textId="77777777" w:rsidR="00784B49" w:rsidRDefault="00784B49" w:rsidP="00784B49">
            <w:pPr>
              <w:pStyle w:val="Body"/>
              <w:rPr>
                <w:color w:val="00B0F0"/>
              </w:rPr>
            </w:pPr>
            <w:r>
              <w:rPr>
                <w:color w:val="00B0F0"/>
              </w:rPr>
              <w:t>{% if wife_is_pregnant %}</w:t>
            </w:r>
          </w:p>
          <w:p w14:paraId="013CB27E" w14:textId="77777777" w:rsidR="00784B49" w:rsidRDefault="00784B49" w:rsidP="00784B49">
            <w:pPr>
              <w:pStyle w:val="Heading3"/>
              <w:outlineLvl w:val="2"/>
            </w:pPr>
            <w:r>
              <w:rPr>
                <w:shd w:val="clear" w:color="auto" w:fill="FFFFFF"/>
              </w:rPr>
              <w:t>Form if Wife is Pregnant</w:t>
            </w:r>
          </w:p>
          <w:p w14:paraId="10983AE8" w14:textId="77777777" w:rsidR="00784B49" w:rsidRDefault="00784B49" w:rsidP="00784B49">
            <w:pPr>
              <w:pStyle w:val="Body"/>
              <w:rPr>
                <w:color w:val="0070C0"/>
              </w:rPr>
            </w:pPr>
            <w:r w:rsidRPr="008C56EE">
              <w:rPr>
                <w:color w:val="0070C0"/>
              </w:rPr>
              <w:t xml:space="preserve">{% if </w:t>
            </w:r>
            <w:proofErr w:type="spellStart"/>
            <w:r w:rsidRPr="008C56EE">
              <w:rPr>
                <w:color w:val="0070C0"/>
              </w:rPr>
              <w:t>husband_is_father</w:t>
            </w:r>
            <w:proofErr w:type="spellEnd"/>
            <w:r w:rsidRPr="008C56EE">
              <w:rPr>
                <w:color w:val="0070C0"/>
              </w:rPr>
              <w:t xml:space="preserve"> %}</w:t>
            </w:r>
          </w:p>
          <w:p w14:paraId="3B18936D" w14:textId="77777777" w:rsidR="00784B49" w:rsidRPr="0089796A" w:rsidRDefault="00784B49" w:rsidP="00784B49">
            <w:pPr>
              <w:pStyle w:val="Body"/>
              <w:rPr>
                <w:color w:val="auto"/>
              </w:rPr>
            </w:pPr>
            <w:r w:rsidRPr="0089796A">
              <w:rPr>
                <w:color w:val="auto"/>
              </w:rPr>
              <w:t xml:space="preserve">Some courts </w:t>
            </w:r>
            <w:del w:id="135" w:author="Caroline Robinson [2]" w:date="2023-11-02T12:49:00Z">
              <w:r w:rsidRPr="0089796A" w:rsidDel="0022255E">
                <w:rPr>
                  <w:color w:val="auto"/>
                </w:rPr>
                <w:delText xml:space="preserve">will </w:delText>
              </w:r>
            </w:del>
            <w:r w:rsidRPr="0089796A">
              <w:rPr>
                <w:color w:val="auto"/>
              </w:rPr>
              <w:t xml:space="preserve">allow a legal separation case to move forward when the wife is pregnant. Other courts require that the child be born before completing the case. </w:t>
            </w:r>
          </w:p>
          <w:p w14:paraId="38DC83F8" w14:textId="77777777" w:rsidR="00784B49" w:rsidRPr="004C5B25" w:rsidRDefault="00784B49" w:rsidP="00784B49">
            <w:pPr>
              <w:pStyle w:val="Body"/>
            </w:pPr>
            <w:r w:rsidRPr="0089796A">
              <w:rPr>
                <w:color w:val="auto"/>
              </w:rPr>
              <w:t xml:space="preserve">You can file a motion </w:t>
            </w:r>
            <w:del w:id="136" w:author="Caroline Robinson [2]" w:date="2023-11-02T12:49:00Z">
              <w:r w:rsidRPr="0089796A" w:rsidDel="0022255E">
                <w:rPr>
                  <w:color w:val="auto"/>
                </w:rPr>
                <w:delText xml:space="preserve">asking </w:delText>
              </w:r>
            </w:del>
            <w:ins w:id="137" w:author="Caroline Robinson [2]" w:date="2023-11-02T12:49:00Z">
              <w:r>
                <w:rPr>
                  <w:color w:val="auto"/>
                </w:rPr>
                <w:t>that asks</w:t>
              </w:r>
              <w:r w:rsidRPr="0089796A">
                <w:rPr>
                  <w:color w:val="auto"/>
                </w:rPr>
                <w:t xml:space="preserve"> </w:t>
              </w:r>
            </w:ins>
            <w:r w:rsidRPr="0089796A">
              <w:rPr>
                <w:color w:val="auto"/>
              </w:rPr>
              <w:t xml:space="preserve">the court </w:t>
            </w:r>
            <w:del w:id="138" w:author="Caroline Robinson [2]" w:date="2023-11-02T12:49:00Z">
              <w:r w:rsidRPr="0089796A" w:rsidDel="0022255E">
                <w:rPr>
                  <w:color w:val="auto"/>
                </w:rPr>
                <w:delText xml:space="preserve">to </w:delText>
              </w:r>
            </w:del>
            <w:ins w:id="139" w:author="Caroline Robinson [2]" w:date="2023-11-02T12:49:00Z">
              <w:r>
                <w:rPr>
                  <w:color w:val="auto"/>
                </w:rPr>
                <w:t>for a</w:t>
              </w:r>
            </w:ins>
            <w:ins w:id="140" w:author="Caroline Robinson [2]" w:date="2023-11-02T12:50:00Z">
              <w:r>
                <w:rPr>
                  <w:color w:val="auto"/>
                </w:rPr>
                <w:t xml:space="preserve"> </w:t>
              </w:r>
            </w:ins>
            <w:r w:rsidRPr="0089796A">
              <w:rPr>
                <w:color w:val="auto"/>
              </w:rPr>
              <w:t xml:space="preserve">legal separation </w:t>
            </w:r>
            <w:del w:id="141" w:author="Caroline Robinson [2]" w:date="2023-11-02T12:50:00Z">
              <w:r w:rsidRPr="0089796A" w:rsidDel="0022255E">
                <w:rPr>
                  <w:color w:val="auto"/>
                </w:rPr>
                <w:delText xml:space="preserve">you </w:delText>
              </w:r>
            </w:del>
            <w:r w:rsidRPr="0089796A">
              <w:rPr>
                <w:color w:val="auto"/>
              </w:rPr>
              <w:t xml:space="preserve">before the child is born, and </w:t>
            </w:r>
            <w:ins w:id="142" w:author="Caroline Robinson [2]" w:date="2023-11-02T12:50:00Z">
              <w:r>
                <w:rPr>
                  <w:color w:val="auto"/>
                </w:rPr>
                <w:t xml:space="preserve">let you </w:t>
              </w:r>
            </w:ins>
            <w:r w:rsidRPr="0089796A">
              <w:rPr>
                <w:color w:val="auto"/>
              </w:rPr>
              <w:t xml:space="preserve">deal with the parenting plan and child support after.  </w:t>
            </w:r>
            <w:commentRangeStart w:id="143"/>
            <w:del w:id="144" w:author="Caroline Robinson [2]" w:date="2023-11-02T13:46:00Z">
              <w:r w:rsidRPr="0089796A" w:rsidDel="00C85C60">
                <w:rPr>
                  <w:color w:val="auto"/>
                </w:rPr>
                <w:delText xml:space="preserve">There is no guarantee the judge will grant your motion. The decision depends on </w:delText>
              </w:r>
            </w:del>
            <w:del w:id="145" w:author="Caroline Robinson [2]" w:date="2023-11-02T12:50:00Z">
              <w:r w:rsidRPr="0089796A" w:rsidDel="0022255E">
                <w:rPr>
                  <w:color w:val="auto"/>
                </w:rPr>
                <w:delText xml:space="preserve">whether </w:delText>
              </w:r>
            </w:del>
            <w:del w:id="146" w:author="Caroline Robinson [2]" w:date="2023-11-02T13:46:00Z">
              <w:r w:rsidRPr="0089796A" w:rsidDel="00C85C60">
                <w:rPr>
                  <w:color w:val="auto"/>
                </w:rPr>
                <w:delText xml:space="preserve">delaying your legal separation until after the child is born will harm one of the spouses. </w:delText>
              </w:r>
            </w:del>
            <w:r w:rsidRPr="0089796A">
              <w:rPr>
                <w:color w:val="auto"/>
              </w:rPr>
              <w:t>To</w:t>
            </w:r>
            <w:commentRangeEnd w:id="143"/>
            <w:r>
              <w:rPr>
                <w:rStyle w:val="CommentReference"/>
                <w:rFonts w:ascii="Arial" w:eastAsia="Arial" w:hAnsi="Arial" w:cs="Arial"/>
                <w:color w:val="auto"/>
                <w:spacing w:val="0"/>
              </w:rPr>
              <w:commentReference w:id="143"/>
            </w:r>
            <w:r w:rsidRPr="0089796A">
              <w:rPr>
                <w:color w:val="auto"/>
              </w:rPr>
              <w:t xml:space="preserve"> ask the court</w:t>
            </w:r>
            <w:ins w:id="147" w:author="Caroline Robinson [2]" w:date="2023-11-02T12:51:00Z">
              <w:r>
                <w:rPr>
                  <w:color w:val="auto"/>
                </w:rPr>
                <w:t xml:space="preserve"> to allow your legal s</w:t>
              </w:r>
            </w:ins>
            <w:ins w:id="148" w:author="Caroline Robinson [2]" w:date="2023-11-02T12:52:00Z">
              <w:r>
                <w:rPr>
                  <w:color w:val="auto"/>
                </w:rPr>
                <w:t xml:space="preserve">eparation to </w:t>
              </w:r>
            </w:ins>
            <w:ins w:id="149" w:author="Caroline Robinson [2]" w:date="2023-11-02T12:51:00Z">
              <w:r>
                <w:rPr>
                  <w:color w:val="auto"/>
                </w:rPr>
                <w:t>move forward</w:t>
              </w:r>
            </w:ins>
            <w:r w:rsidRPr="0089796A">
              <w:rPr>
                <w:color w:val="auto"/>
              </w:rPr>
              <w:t>, you can file</w:t>
            </w:r>
            <w:r w:rsidRPr="00DE2737">
              <w:rPr>
                <w:color w:val="auto"/>
              </w:rPr>
              <w:t>:</w:t>
            </w:r>
          </w:p>
          <w:p w14:paraId="7EBF8846" w14:textId="77777777" w:rsidR="00784B49" w:rsidRDefault="00784B49" w:rsidP="00784B49">
            <w:pPr>
              <w:pStyle w:val="ListParagraph"/>
              <w:ind w:left="403"/>
            </w:pPr>
            <w:r w:rsidRPr="004C5B25">
              <w:t xml:space="preserve">If </w:t>
            </w:r>
            <w:r w:rsidRPr="0022255E">
              <w:t>both parents agree:</w:t>
            </w:r>
            <w:r>
              <w:br/>
            </w:r>
            <w:r w:rsidRPr="005734E4">
              <w:rPr>
                <w:b/>
                <w:bCs/>
              </w:rPr>
              <w:t>Joint Motion, Affidavit &amp; Order to Bifurcate Legal Separation for Custody, SHC-</w:t>
            </w:r>
            <w:del w:id="150" w:author="Caroline Robinson [2]" w:date="2023-11-02T13:43:00Z">
              <w:r w:rsidRPr="005734E4" w:rsidDel="00C85C60">
                <w:rPr>
                  <w:b/>
                  <w:bCs/>
                </w:rPr>
                <w:delText>154</w:delText>
              </w:r>
              <w:r w:rsidRPr="0022255E" w:rsidDel="00C85C60">
                <w:delText xml:space="preserve"> </w:delText>
              </w:r>
            </w:del>
            <w:ins w:id="151" w:author="Caroline Robinson [2]" w:date="2023-11-02T13:43:00Z">
              <w:r w:rsidRPr="005734E4">
                <w:rPr>
                  <w:b/>
                  <w:bCs/>
                </w:rPr>
                <w:t>15</w:t>
              </w:r>
              <w:r>
                <w:rPr>
                  <w:b/>
                  <w:bCs/>
                </w:rPr>
                <w:t>5a</w:t>
              </w:r>
            </w:ins>
            <w:del w:id="152" w:author="Caroline Robinson [2]" w:date="2023-11-02T13:44:00Z">
              <w:r w:rsidDel="00C85C60">
                <w:br/>
              </w:r>
            </w:del>
            <w:del w:id="153" w:author="Caroline Robinson [2]" w:date="2023-11-02T13:43:00Z">
              <w:r w:rsidDel="00C85C60">
                <w:delText xml:space="preserve">as a </w:delText>
              </w:r>
              <w:r w:rsidRPr="0022255E" w:rsidDel="00C85C60">
                <w:fldChar w:fldCharType="begin"/>
              </w:r>
              <w:r w:rsidRPr="0022255E" w:rsidDel="00C85C60">
                <w:delInstrText>HYPERLINK "https://courts.alaska.gov/shc/family/docs/shc-154.docx" \t "_blank"</w:delInstrText>
              </w:r>
              <w:r w:rsidRPr="0022255E" w:rsidDel="00C85C60">
                <w:fldChar w:fldCharType="separate"/>
              </w:r>
              <w:r w:rsidRPr="0022255E" w:rsidDel="00C85C60">
                <w:rPr>
                  <w:rStyle w:val="Hyperlink"/>
                </w:rPr>
                <w:delText>Word</w:delText>
              </w:r>
              <w:r w:rsidRPr="0022255E" w:rsidDel="00C85C60">
                <w:fldChar w:fldCharType="end"/>
              </w:r>
              <w:r w:rsidRPr="0022255E" w:rsidDel="00C85C60">
                <w:delText> </w:delText>
              </w:r>
              <w:r w:rsidDel="00C85C60">
                <w:delText>file</w:delText>
              </w:r>
              <w:r w:rsidDel="00C85C60">
                <w:br/>
              </w:r>
              <w:r w:rsidRPr="0022255E" w:rsidDel="00C85C60">
                <w:delText>courts.alaska.gov/shc/family/docs/shc-155.docx</w:delText>
              </w:r>
              <w:r w:rsidDel="00C85C60">
                <w:br/>
                <w:delText xml:space="preserve">as a </w:delText>
              </w:r>
              <w:r w:rsidRPr="0022255E" w:rsidDel="00C85C60">
                <w:fldChar w:fldCharType="begin"/>
              </w:r>
              <w:r w:rsidRPr="0022255E" w:rsidDel="00C85C60">
                <w:delInstrText xml:space="preserve"> HYPERLINK "https://courts.alaska.gov/shc/family/docs/shc-154n.pdf" \t "_blank" </w:delInstrText>
              </w:r>
              <w:r w:rsidRPr="0022255E" w:rsidDel="00C85C60">
                <w:fldChar w:fldCharType="separate"/>
              </w:r>
              <w:r w:rsidRPr="0022255E" w:rsidDel="00C85C60">
                <w:rPr>
                  <w:rStyle w:val="Hyperlink"/>
                </w:rPr>
                <w:delText>PDF</w:delText>
              </w:r>
              <w:r w:rsidRPr="0022255E" w:rsidDel="00C85C60">
                <w:fldChar w:fldCharType="end"/>
              </w:r>
              <w:r w:rsidRPr="0022255E" w:rsidDel="00C85C60">
                <w:delText xml:space="preserve"> </w:delText>
              </w:r>
              <w:r w:rsidDel="00C85C60">
                <w:br/>
              </w:r>
              <w:r w:rsidRPr="0022255E" w:rsidDel="00C85C60">
                <w:delText>courts.alaska.gov/shc/family/docs/shc-154n.pdf</w:delText>
              </w:r>
              <w:r w:rsidDel="00C85C60">
                <w:delText xml:space="preserve"> or </w:delText>
              </w:r>
            </w:del>
            <w:r>
              <w:br/>
              <w:t xml:space="preserve">Call the </w:t>
            </w:r>
            <w:hyperlink r:id="rId176" w:history="1">
              <w:r w:rsidRPr="003C596E">
                <w:rPr>
                  <w:rStyle w:val="Hyperlink"/>
                </w:rPr>
                <w:t>Family Law Self-Help Center</w:t>
              </w:r>
            </w:hyperlink>
            <w:r>
              <w:t xml:space="preserve"> for this form</w:t>
            </w:r>
            <w:r>
              <w:br/>
            </w:r>
            <w:r w:rsidRPr="003C596E">
              <w:lastRenderedPageBreak/>
              <w:t>courts.alaska.gov/shc/family/shcabout.htm</w:t>
            </w:r>
            <w:r>
              <w:br/>
              <w:t>(907) 264-0851  or (866) 279 0851</w:t>
            </w:r>
          </w:p>
          <w:p w14:paraId="14DBD4B3" w14:textId="77777777" w:rsidR="00784B49" w:rsidRDefault="00784B49" w:rsidP="00784B49">
            <w:pPr>
              <w:pStyle w:val="ListPlevel2"/>
              <w:numPr>
                <w:ilvl w:val="1"/>
                <w:numId w:val="3"/>
              </w:numPr>
              <w:ind w:left="765"/>
            </w:pPr>
            <w:ins w:id="154" w:author="Caroline Robinson [2]" w:date="2023-11-01T16:03:00Z">
              <w:r>
                <w:t>D</w:t>
              </w:r>
            </w:ins>
            <w:r w:rsidRPr="00DE2737">
              <w:t xml:space="preserve">o </w:t>
            </w:r>
            <w:del w:id="155" w:author="Caroline Robinson [2]" w:date="2023-11-01T16:03:00Z">
              <w:r w:rsidRPr="00814405" w:rsidDel="00814405">
                <w:rPr>
                  <w:b/>
                  <w:bCs/>
                </w:rPr>
                <w:delText>NOT</w:delText>
              </w:r>
              <w:r w:rsidRPr="00DE2737" w:rsidDel="00814405">
                <w:delText xml:space="preserve"> </w:delText>
              </w:r>
            </w:del>
            <w:ins w:id="156" w:author="Caroline Robinson [2]" w:date="2023-11-01T16:03:00Z">
              <w:r>
                <w:rPr>
                  <w:b/>
                  <w:bCs/>
                </w:rPr>
                <w:t>not</w:t>
              </w:r>
              <w:r w:rsidRPr="00DE2737">
                <w:t xml:space="preserve"> </w:t>
              </w:r>
            </w:ins>
            <w:r w:rsidRPr="00DE2737">
              <w:t>sign the order section</w:t>
            </w:r>
          </w:p>
          <w:p w14:paraId="507BA6D3" w14:textId="77777777" w:rsidR="00784B49" w:rsidRDefault="00784B49" w:rsidP="00784B49">
            <w:pPr>
              <w:pStyle w:val="ListParagraph"/>
              <w:ind w:left="403"/>
            </w:pPr>
            <w:r w:rsidRPr="0022255E">
              <w:t>If 1 parent is asking:</w:t>
            </w:r>
            <w:r>
              <w:br/>
            </w:r>
            <w:r w:rsidRPr="0022255E">
              <w:rPr>
                <w:b/>
                <w:bCs/>
              </w:rPr>
              <w:t>Motion, Affidavit &amp; Order to Bifurcate Divorce for Custody, SHC-155</w:t>
            </w:r>
            <w:r>
              <w:rPr>
                <w:b/>
                <w:bCs/>
              </w:rPr>
              <w:t>a</w:t>
            </w:r>
            <w:r>
              <w:rPr>
                <w:b/>
                <w:bCs/>
              </w:rPr>
              <w:br/>
            </w:r>
            <w:ins w:id="157" w:author="Caroline Robinson [2]" w:date="2023-11-01T16:03:00Z">
              <w:r>
                <w:t>C</w:t>
              </w:r>
            </w:ins>
            <w:r w:rsidRPr="00DE2737">
              <w:t xml:space="preserve">all the </w:t>
            </w:r>
            <w:hyperlink r:id="rId177"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del w:id="158" w:author="Caroline Robinson [2]" w:date="2023-11-01T16:03:00Z">
              <w:r w:rsidRPr="00DE2737" w:rsidDel="00814405">
                <w:delText>) (d)"</w:delText>
              </w:r>
            </w:del>
          </w:p>
          <w:p w14:paraId="32BBD7A7" w14:textId="77777777" w:rsidR="00784B49" w:rsidRDefault="00784B49" w:rsidP="00784B49">
            <w:pPr>
              <w:pStyle w:val="ListPlevel2"/>
              <w:numPr>
                <w:ilvl w:val="1"/>
                <w:numId w:val="3"/>
              </w:numPr>
              <w:ind w:left="765"/>
            </w:pPr>
            <w:r>
              <w:t>O</w:t>
            </w:r>
            <w:r w:rsidRPr="004C5B25">
              <w:t xml:space="preserve">ne parent files the motion on their own and the other parent </w:t>
            </w:r>
            <w:del w:id="159" w:author="Caroline Robinson [2]" w:date="2023-11-02T13:18:00Z">
              <w:r w:rsidRPr="004C5B25" w:rsidDel="00375209">
                <w:delText>will be able to</w:delText>
              </w:r>
            </w:del>
            <w:ins w:id="160" w:author="Caroline Robinson [2]" w:date="2023-11-02T13:18:00Z">
              <w:r>
                <w:t>can</w:t>
              </w:r>
            </w:ins>
            <w:r w:rsidRPr="004C5B25">
              <w:t xml:space="preserve"> file a response if </w:t>
            </w:r>
            <w:del w:id="161" w:author="Caroline Robinson [2]" w:date="2023-11-02T13:19:00Z">
              <w:r w:rsidRPr="004C5B25" w:rsidDel="00375209">
                <w:delText>he/she does</w:delText>
              </w:r>
            </w:del>
            <w:ins w:id="162" w:author="Caroline Robinson [2]" w:date="2023-11-02T13:19:00Z">
              <w:r>
                <w:t>they do</w:t>
              </w:r>
            </w:ins>
            <w:r w:rsidRPr="004C5B25">
              <w:t xml:space="preserve"> not agree the </w:t>
            </w:r>
            <w:del w:id="163" w:author="Caroline Robinson [2]" w:date="2023-11-02T14:02:00Z">
              <w:r w:rsidRPr="004C5B25" w:rsidDel="00D62B7F">
                <w:delText xml:space="preserve">divorce </w:delText>
              </w:r>
            </w:del>
            <w:ins w:id="164" w:author="Caroline Robinson [2]" w:date="2023-11-02T14:02:00Z">
              <w:r>
                <w:t xml:space="preserve">legal separation </w:t>
              </w:r>
            </w:ins>
            <w:r w:rsidRPr="004C5B25">
              <w:t xml:space="preserve">should </w:t>
            </w:r>
            <w:del w:id="165" w:author="Caroline Robinson [2]" w:date="2023-11-02T14:02:00Z">
              <w:r w:rsidRPr="004C5B25" w:rsidDel="00D62B7F">
                <w:delText>move ahead</w:delText>
              </w:r>
            </w:del>
            <w:ins w:id="166" w:author="Caroline Robinson [2]" w:date="2023-11-02T14:02:00Z">
              <w:r>
                <w:t>go forward</w:t>
              </w:r>
            </w:ins>
            <w:r w:rsidRPr="004C5B25">
              <w:t xml:space="preserve"> before the child is born</w:t>
            </w:r>
            <w:ins w:id="167" w:author="Caroline Robinson [2]" w:date="2023-11-02T13:19:00Z">
              <w:r>
                <w:t>.</w:t>
              </w:r>
            </w:ins>
          </w:p>
          <w:p w14:paraId="6B4CE3D4" w14:textId="77777777" w:rsidR="00784B49" w:rsidRPr="004C5B25" w:rsidRDefault="00784B49" w:rsidP="00784B49">
            <w:pPr>
              <w:pStyle w:val="ListPlevel2"/>
              <w:numPr>
                <w:ilvl w:val="1"/>
                <w:numId w:val="3"/>
              </w:numPr>
              <w:ind w:left="765"/>
            </w:pPr>
            <w:r>
              <w:t>D</w:t>
            </w:r>
            <w:r w:rsidRPr="004C5B25">
              <w:t xml:space="preserve">o </w:t>
            </w:r>
            <w:r>
              <w:rPr>
                <w:b/>
                <w:bCs/>
              </w:rPr>
              <w:t>not</w:t>
            </w:r>
            <w:r w:rsidRPr="004C5B25">
              <w:t xml:space="preserve"> sign the order section)</w:t>
            </w:r>
          </w:p>
          <w:p w14:paraId="7FCD24C3" w14:textId="77777777" w:rsidR="00784B49" w:rsidRDefault="00784B49" w:rsidP="00784B49">
            <w:pPr>
              <w:pStyle w:val="Body"/>
              <w:rPr>
                <w:color w:val="0070C0"/>
              </w:rPr>
            </w:pPr>
            <w:r w:rsidRPr="008C56EE">
              <w:rPr>
                <w:color w:val="0070C0"/>
              </w:rPr>
              <w:t>{% else %}</w:t>
            </w:r>
          </w:p>
          <w:p w14:paraId="7C084AA4" w14:textId="77777777" w:rsidR="00784B49" w:rsidRPr="004C5B25" w:rsidRDefault="00784B49" w:rsidP="00784B49">
            <w:pPr>
              <w:pStyle w:val="Body"/>
              <w:rPr>
                <w:color w:val="auto"/>
              </w:rPr>
            </w:pPr>
            <w:r w:rsidRPr="004C5B25">
              <w:rPr>
                <w:color w:val="auto"/>
              </w:rPr>
              <w:t>If a wife is pregnant when spouses become legally separated, the law considers the husband to be the father.  If the husband is not the father, the court can remove the husband’s rights and responsibilities for that child.  This is called “disestablishing paternity.”</w:t>
            </w:r>
          </w:p>
          <w:p w14:paraId="652474E1" w14:textId="77777777" w:rsidR="00784B49" w:rsidRDefault="00784B49" w:rsidP="00784B49">
            <w:pPr>
              <w:pStyle w:val="Body"/>
              <w:rPr>
                <w:color w:val="auto"/>
              </w:rPr>
            </w:pPr>
            <w:r w:rsidRPr="004C5B25">
              <w:rPr>
                <w:color w:val="auto"/>
              </w:rPr>
              <w:t xml:space="preserve">You usually cannot disestablish paternity before a child is born. You can file a motion </w:t>
            </w:r>
            <w:ins w:id="168" w:author="Caroline Robinson [2]" w:date="2023-11-02T13:19:00Z">
              <w:r>
                <w:rPr>
                  <w:color w:val="auto"/>
                </w:rPr>
                <w:t xml:space="preserve">that asks </w:t>
              </w:r>
            </w:ins>
            <w:del w:id="169" w:author="Caroline Robinson [2]" w:date="2023-11-02T13:19:00Z">
              <w:r w:rsidRPr="004C5B25" w:rsidDel="00375209">
                <w:rPr>
                  <w:color w:val="auto"/>
                </w:rPr>
                <w:delText xml:space="preserve">asking </w:delText>
              </w:r>
            </w:del>
            <w:r w:rsidRPr="004C5B25">
              <w:rPr>
                <w:color w:val="auto"/>
              </w:rPr>
              <w:t>the court to legally separate you and deal with paternity after the child is born.</w:t>
            </w:r>
            <w:r>
              <w:rPr>
                <w:color w:val="auto"/>
              </w:rPr>
              <w:t xml:space="preserve"> </w:t>
            </w:r>
            <w:commentRangeStart w:id="170"/>
            <w:r w:rsidRPr="004C5B25">
              <w:rPr>
                <w:color w:val="auto"/>
              </w:rPr>
              <w:t>To</w:t>
            </w:r>
            <w:commentRangeEnd w:id="170"/>
            <w:r>
              <w:rPr>
                <w:rStyle w:val="CommentReference"/>
                <w:rFonts w:ascii="Arial" w:eastAsia="Arial" w:hAnsi="Arial" w:cs="Arial"/>
                <w:color w:val="auto"/>
                <w:spacing w:val="0"/>
              </w:rPr>
              <w:commentReference w:id="170"/>
            </w:r>
            <w:r w:rsidRPr="004C5B25">
              <w:rPr>
                <w:color w:val="auto"/>
              </w:rPr>
              <w:t xml:space="preserve"> ask the court</w:t>
            </w:r>
            <w:ins w:id="171" w:author="Caroline Robinson [2]" w:date="2023-11-02T13:20:00Z">
              <w:r>
                <w:rPr>
                  <w:color w:val="auto"/>
                </w:rPr>
                <w:t xml:space="preserve"> go ahead with your legal separation case before the child is born</w:t>
              </w:r>
            </w:ins>
            <w:r w:rsidRPr="004C5B25">
              <w:rPr>
                <w:color w:val="auto"/>
              </w:rPr>
              <w:t>, you can file:</w:t>
            </w:r>
          </w:p>
          <w:p w14:paraId="42A4CCF5" w14:textId="77777777" w:rsidR="00784B49" w:rsidRDefault="00784B49" w:rsidP="00784B49">
            <w:pPr>
              <w:pStyle w:val="ListParagraph"/>
              <w:ind w:left="403"/>
            </w:pPr>
            <w:r>
              <w:t>If both parents agree:</w:t>
            </w:r>
            <w:r>
              <w:br/>
            </w:r>
            <w:r w:rsidRPr="004C5B25">
              <w:rPr>
                <w:b/>
                <w:bCs/>
              </w:rPr>
              <w:t>Joint Motion, Affidavit &amp; Order to Bifurcate Legal Separation for Subsequent Determination of Paternity, SHC-153</w:t>
            </w:r>
            <w:r>
              <w:rPr>
                <w:b/>
                <w:bCs/>
              </w:rPr>
              <w:t>a</w:t>
            </w:r>
            <w:r w:rsidRPr="00DE2737">
              <w:t>,</w:t>
            </w:r>
            <w:r>
              <w:br/>
            </w:r>
            <w:del w:id="172" w:author="Caroline Robinson [2]" w:date="2023-11-02T14:03:00Z">
              <w:r w:rsidDel="00D62B7F">
                <w:delText xml:space="preserve">as a </w:delText>
              </w:r>
              <w:r w:rsidRPr="00DE2737" w:rsidDel="00D62B7F">
                <w:delText xml:space="preserve"> </w:delText>
              </w:r>
              <w:r w:rsidDel="00D62B7F">
                <w:fldChar w:fldCharType="begin"/>
              </w:r>
              <w:r w:rsidDel="00D62B7F">
                <w:delInstrText xml:space="preserve"> HYPERLINK "https://courts.alaska.gov/shc/family/docs/shc-153.docx" </w:delInstrText>
              </w:r>
              <w:r w:rsidDel="00D62B7F">
                <w:fldChar w:fldCharType="separate"/>
              </w:r>
              <w:r w:rsidRPr="00DE2737" w:rsidDel="00D62B7F">
                <w:rPr>
                  <w:rStyle w:val="Hyperlink"/>
                </w:rPr>
                <w:delText>Word</w:delText>
              </w:r>
              <w:r w:rsidDel="00D62B7F">
                <w:rPr>
                  <w:rStyle w:val="Hyperlink"/>
                </w:rPr>
                <w:fldChar w:fldCharType="end"/>
              </w:r>
              <w:r w:rsidDel="00D62B7F">
                <w:delText xml:space="preserve"> file</w:delText>
              </w:r>
              <w:r w:rsidDel="00D62B7F">
                <w:br/>
              </w:r>
              <w:r w:rsidRPr="00375209" w:rsidDel="00D62B7F">
                <w:delText>courts.alaska.gov/shc/family/docs/shc-153.docx</w:delText>
              </w:r>
              <w:r w:rsidDel="00D62B7F">
                <w:br/>
                <w:delText xml:space="preserve">as a | </w:delText>
              </w:r>
              <w:r w:rsidDel="00D62B7F">
                <w:fldChar w:fldCharType="begin"/>
              </w:r>
              <w:r w:rsidDel="00D62B7F">
                <w:delInstrText xml:space="preserve"> HYPERLINK "https://courts.alaska.gov/shc/family/docs/shc-153n.pdf" </w:delInstrText>
              </w:r>
              <w:r w:rsidDel="00D62B7F">
                <w:fldChar w:fldCharType="separate"/>
              </w:r>
              <w:r w:rsidRPr="00DE2737" w:rsidDel="00D62B7F">
                <w:rPr>
                  <w:rStyle w:val="Hyperlink"/>
                </w:rPr>
                <w:delText>PDF</w:delText>
              </w:r>
              <w:r w:rsidDel="00D62B7F">
                <w:rPr>
                  <w:rStyle w:val="Hyperlink"/>
                </w:rPr>
                <w:fldChar w:fldCharType="end"/>
              </w:r>
              <w:r w:rsidDel="00D62B7F">
                <w:rPr>
                  <w:rStyle w:val="Hyperlink"/>
                </w:rPr>
                <w:br/>
              </w:r>
              <w:r w:rsidRPr="00375209" w:rsidDel="00D62B7F">
                <w:delText>courts.alaska.gov/shc/family/docs/shc-153n.pdf</w:delText>
              </w:r>
              <w:r w:rsidDel="00D62B7F">
                <w:br/>
              </w:r>
              <w:r w:rsidDel="00D62B7F">
                <w:rPr>
                  <w:rStyle w:val="Hyperlink"/>
                  <w:color w:val="202529"/>
                  <w:u w:val="none"/>
                </w:rPr>
                <w:delText>or</w:delText>
              </w:r>
              <w:r w:rsidDel="00D62B7F">
                <w:rPr>
                  <w:rStyle w:val="Hyperlink"/>
                  <w:color w:val="202529"/>
                  <w:u w:val="none"/>
                </w:rPr>
                <w:br/>
              </w:r>
            </w:del>
            <w:r>
              <w:t>C</w:t>
            </w:r>
            <w:r w:rsidRPr="00DE2737">
              <w:t xml:space="preserve">all the </w:t>
            </w:r>
            <w:hyperlink r:id="rId178"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47579816" w14:textId="77777777" w:rsidR="00784B49" w:rsidRDefault="00784B49" w:rsidP="00784B49">
            <w:pPr>
              <w:pStyle w:val="ListPlevel2"/>
              <w:numPr>
                <w:ilvl w:val="1"/>
                <w:numId w:val="3"/>
              </w:numPr>
              <w:ind w:left="765"/>
            </w:pPr>
            <w:del w:id="173" w:author="Caroline Robinson [2]" w:date="2023-11-01T16:03:00Z">
              <w:r w:rsidRPr="00DE2737" w:rsidDel="00814405">
                <w:delText>) (d</w:delText>
              </w:r>
            </w:del>
            <w:ins w:id="174" w:author="Caroline Robinson [2]" w:date="2023-11-01T16:03:00Z">
              <w:r>
                <w:t>D</w:t>
              </w:r>
            </w:ins>
            <w:r w:rsidRPr="00DE2737">
              <w:t xml:space="preserve">o </w:t>
            </w:r>
            <w:del w:id="175" w:author="Caroline Robinson [2]" w:date="2023-11-01T16:03:00Z">
              <w:r w:rsidRPr="00814405" w:rsidDel="00814405">
                <w:rPr>
                  <w:b/>
                  <w:bCs/>
                </w:rPr>
                <w:delText>NOT</w:delText>
              </w:r>
              <w:r w:rsidRPr="00DE2737" w:rsidDel="00814405">
                <w:delText xml:space="preserve"> </w:delText>
              </w:r>
            </w:del>
            <w:ins w:id="176" w:author="Caroline Robinson [2]" w:date="2023-11-01T16:03:00Z">
              <w:r>
                <w:rPr>
                  <w:b/>
                  <w:bCs/>
                </w:rPr>
                <w:t>not</w:t>
              </w:r>
              <w:r w:rsidRPr="00DE2737">
                <w:t xml:space="preserve"> </w:t>
              </w:r>
            </w:ins>
            <w:r w:rsidRPr="00DE2737">
              <w:t>sign the order section</w:t>
            </w:r>
            <w:del w:id="177" w:author="Caroline Robinson [2]" w:date="2023-11-01T16:03:00Z">
              <w:r w:rsidRPr="00DE2737" w:rsidDel="00814405">
                <w:delText>)"</w:delText>
              </w:r>
            </w:del>
            <w:ins w:id="178" w:author="Caroline Robinson [2]" w:date="2023-11-01T16:03:00Z">
              <w:r>
                <w:t>.</w:t>
              </w:r>
            </w:ins>
          </w:p>
          <w:p w14:paraId="06726FF8" w14:textId="77777777" w:rsidR="00784B49" w:rsidRDefault="00784B49" w:rsidP="00784B49">
            <w:pPr>
              <w:pStyle w:val="ListParagraph"/>
              <w:ind w:left="403"/>
            </w:pPr>
            <w:r w:rsidRPr="004C5B25">
              <w:t xml:space="preserve">If 1 parent is asking: </w:t>
            </w:r>
            <w:r w:rsidRPr="004C5B25">
              <w:rPr>
                <w:b/>
                <w:bCs/>
              </w:rPr>
              <w:t>Motion, Affidavit &amp; Order to Bifurcate Divorce for Subsequent Determination of Paternity</w:t>
            </w:r>
            <w:r w:rsidRPr="004C5B25">
              <w:t xml:space="preserve">, </w:t>
            </w:r>
            <w:r w:rsidRPr="004C5B25">
              <w:rPr>
                <w:b/>
                <w:bCs/>
              </w:rPr>
              <w:t>SHC-152</w:t>
            </w:r>
            <w:r>
              <w:rPr>
                <w:b/>
                <w:bCs/>
              </w:rPr>
              <w:t>a</w:t>
            </w:r>
            <w:r>
              <w:br/>
            </w:r>
            <w:del w:id="179" w:author="Caroline Robinson [2]" w:date="2023-11-02T14:04:00Z">
              <w:r w:rsidDel="00532324">
                <w:delText xml:space="preserve">as a </w:delText>
              </w:r>
              <w:r w:rsidDel="00532324">
                <w:fldChar w:fldCharType="begin"/>
              </w:r>
              <w:r w:rsidDel="00532324">
                <w:delInstrText xml:space="preserve"> HYPERLINK "https://courts.alaska.gov/shc/family/docs/shc-152.doc" </w:delInstrText>
              </w:r>
              <w:r w:rsidDel="00532324">
                <w:fldChar w:fldCharType="separate"/>
              </w:r>
              <w:r w:rsidRPr="004C5B25" w:rsidDel="00532324">
                <w:rPr>
                  <w:rStyle w:val="Hyperlink"/>
                </w:rPr>
                <w:delText>Word</w:delText>
              </w:r>
              <w:r w:rsidDel="00532324">
                <w:rPr>
                  <w:rStyle w:val="Hyperlink"/>
                </w:rPr>
                <w:fldChar w:fldCharType="end"/>
              </w:r>
              <w:r w:rsidDel="00532324">
                <w:delText xml:space="preserve"> file</w:delText>
              </w:r>
              <w:r w:rsidDel="00532324">
                <w:br/>
              </w:r>
              <w:r w:rsidRPr="00375209" w:rsidDel="00532324">
                <w:delText>courts.alaska.gov/shc/family/docs/shc-152.doc</w:delText>
              </w:r>
              <w:r w:rsidDel="00532324">
                <w:br/>
                <w:delText xml:space="preserve">as a </w:delText>
              </w:r>
              <w:r w:rsidDel="00532324">
                <w:fldChar w:fldCharType="begin"/>
              </w:r>
              <w:r w:rsidDel="00532324">
                <w:delInstrText xml:space="preserve"> HYPERLINK "https://courts.alaska.gov/shc/family/docs/shc-152n.pdf" </w:delInstrText>
              </w:r>
              <w:r w:rsidDel="00532324">
                <w:fldChar w:fldCharType="separate"/>
              </w:r>
              <w:r w:rsidRPr="004C5B25" w:rsidDel="00532324">
                <w:rPr>
                  <w:rStyle w:val="Hyperlink"/>
                </w:rPr>
                <w:delText>PDF</w:delText>
              </w:r>
              <w:r w:rsidDel="00532324">
                <w:rPr>
                  <w:rStyle w:val="Hyperlink"/>
                </w:rPr>
                <w:fldChar w:fldCharType="end"/>
              </w:r>
              <w:r w:rsidDel="00532324">
                <w:br/>
              </w:r>
              <w:r w:rsidRPr="00375209" w:rsidDel="00532324">
                <w:rPr>
                  <w:rStyle w:val="Hyperlink"/>
                  <w:color w:val="202529"/>
                  <w:u w:val="none"/>
                </w:rPr>
                <w:delText>courts.alaska.gov/shc/family/docs/shc-152n.pdf</w:delText>
              </w:r>
              <w:r w:rsidDel="00532324">
                <w:rPr>
                  <w:rStyle w:val="Hyperlink"/>
                  <w:color w:val="202529"/>
                  <w:u w:val="none"/>
                </w:rPr>
                <w:delText xml:space="preserve"> or</w:delText>
              </w:r>
              <w:r w:rsidDel="00532324">
                <w:rPr>
                  <w:rStyle w:val="Hyperlink"/>
                  <w:color w:val="202529"/>
                  <w:u w:val="none"/>
                </w:rPr>
                <w:br/>
              </w:r>
            </w:del>
            <w:r>
              <w:t>C</w:t>
            </w:r>
            <w:r w:rsidRPr="00DE2737">
              <w:t xml:space="preserve">all the </w:t>
            </w:r>
            <w:hyperlink r:id="rId179" w:anchor="1c" w:history="1">
              <w:r w:rsidRPr="00EA403E">
                <w:rPr>
                  <w:rStyle w:val="Hyperlink"/>
                </w:rPr>
                <w:t>Family Law Self-Help Center</w:t>
              </w:r>
            </w:hyperlink>
            <w:r w:rsidRPr="00DE2737">
              <w:t>,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6F3E26C0" w14:textId="77777777" w:rsidR="00784B49" w:rsidRDefault="00784B49" w:rsidP="00784B49">
            <w:pPr>
              <w:pStyle w:val="ListParagraph"/>
              <w:ind w:left="403"/>
              <w:rPr>
                <w:ins w:id="180" w:author="Caroline Robinson [2]" w:date="2023-11-02T14:04:00Z"/>
              </w:rPr>
            </w:pPr>
            <w:del w:id="181" w:author="Caroline Robinson [2]" w:date="2023-11-02T13:23:00Z">
              <w:r w:rsidRPr="004C5B25" w:rsidDel="00375209">
                <w:delText>o</w:delText>
              </w:r>
            </w:del>
            <w:ins w:id="182" w:author="Caroline Robinson [2]" w:date="2023-11-02T13:23:00Z">
              <w:r>
                <w:t>O</w:t>
              </w:r>
            </w:ins>
            <w:r w:rsidRPr="004C5B25">
              <w:t xml:space="preserve">ne parent files the motion on their own and the other parent </w:t>
            </w:r>
            <w:del w:id="183" w:author="Caroline Robinson [2]" w:date="2023-11-02T13:23:00Z">
              <w:r w:rsidRPr="004C5B25" w:rsidDel="00375209">
                <w:delText>will be able to</w:delText>
              </w:r>
            </w:del>
            <w:ins w:id="184" w:author="Caroline Robinson [2]" w:date="2023-11-02T13:23:00Z">
              <w:r>
                <w:t>can</w:t>
              </w:r>
            </w:ins>
            <w:r w:rsidRPr="004C5B25">
              <w:t xml:space="preserve"> file a response if </w:t>
            </w:r>
            <w:del w:id="185" w:author="Caroline Robinson [2]" w:date="2023-11-02T13:23:00Z">
              <w:r w:rsidRPr="004C5B25" w:rsidDel="00375209">
                <w:delText>he/she does</w:delText>
              </w:r>
            </w:del>
            <w:ins w:id="186" w:author="Caroline Robinson [2]" w:date="2023-11-02T13:23:00Z">
              <w:r>
                <w:t>they do</w:t>
              </w:r>
            </w:ins>
            <w:r w:rsidRPr="004C5B25">
              <w:t xml:space="preserve"> not agree the </w:t>
            </w:r>
            <w:del w:id="187" w:author="Caroline Robinson [2]" w:date="2023-11-02T13:23:00Z">
              <w:r w:rsidRPr="004C5B25" w:rsidDel="00375209">
                <w:delText xml:space="preserve">divorce </w:delText>
              </w:r>
            </w:del>
            <w:ins w:id="188" w:author="Caroline Robinson [2]" w:date="2023-11-02T13:23:00Z">
              <w:r>
                <w:t>legal separation</w:t>
              </w:r>
              <w:r w:rsidRPr="004C5B25">
                <w:t xml:space="preserve"> </w:t>
              </w:r>
            </w:ins>
            <w:r w:rsidRPr="004C5B25">
              <w:t>should move ahead before the child is born</w:t>
            </w:r>
          </w:p>
          <w:p w14:paraId="3E6193A7" w14:textId="77777777" w:rsidR="00784B49" w:rsidRDefault="00784B49" w:rsidP="00784B49">
            <w:pPr>
              <w:pStyle w:val="ListPlevel2"/>
              <w:numPr>
                <w:ilvl w:val="1"/>
                <w:numId w:val="3"/>
              </w:numPr>
              <w:ind w:left="765"/>
            </w:pPr>
            <w:r>
              <w:lastRenderedPageBreak/>
              <w:t>D</w:t>
            </w:r>
            <w:r w:rsidRPr="004C5B25">
              <w:t xml:space="preserve">o </w:t>
            </w:r>
            <w:r>
              <w:rPr>
                <w:b/>
                <w:bCs/>
              </w:rPr>
              <w:t>not</w:t>
            </w:r>
            <w:r w:rsidRPr="004C5B25">
              <w:t xml:space="preserve"> sign the order section</w:t>
            </w:r>
            <w:r>
              <w:t>.</w:t>
            </w:r>
          </w:p>
          <w:p w14:paraId="406A49E8" w14:textId="77777777" w:rsidR="00784B49" w:rsidRPr="008C56EE" w:rsidRDefault="00784B49" w:rsidP="00784B49">
            <w:pPr>
              <w:pStyle w:val="Body"/>
              <w:rPr>
                <w:color w:val="0070C0"/>
              </w:rPr>
            </w:pPr>
            <w:r w:rsidRPr="008C56EE">
              <w:rPr>
                <w:color w:val="0070C0"/>
              </w:rPr>
              <w:t>{% endif %}</w:t>
            </w:r>
          </w:p>
          <w:p w14:paraId="48A213C3" w14:textId="77777777" w:rsidR="00784B49" w:rsidRDefault="00784B49" w:rsidP="00784B49">
            <w:pPr>
              <w:pStyle w:val="Body"/>
              <w:rPr>
                <w:color w:val="00B0F0"/>
              </w:rPr>
            </w:pPr>
            <w:r>
              <w:rPr>
                <w:color w:val="00B0F0"/>
              </w:rPr>
              <w:t>{% endif%}</w:t>
            </w:r>
          </w:p>
          <w:p w14:paraId="0CDCE873" w14:textId="77777777" w:rsidR="00784B49" w:rsidRDefault="00784B49" w:rsidP="00784B49">
            <w:pPr>
              <w:pStyle w:val="Body"/>
              <w:rPr>
                <w:color w:val="00B050"/>
              </w:rPr>
            </w:pPr>
            <w:r w:rsidRPr="008C56EE">
              <w:rPr>
                <w:color w:val="92D050"/>
              </w:rPr>
              <w:t xml:space="preserve">{% if has_kids </w:t>
            </w:r>
            <w:r>
              <w:rPr>
                <w:color w:val="00B0F0"/>
              </w:rPr>
              <w:t xml:space="preserve"> </w:t>
            </w:r>
            <w:r w:rsidRPr="00FC637E">
              <w:rPr>
                <w:color w:val="00B050"/>
              </w:rPr>
              <w:t xml:space="preserve">and </w:t>
            </w:r>
            <w:proofErr w:type="spellStart"/>
            <w:r w:rsidRPr="008C56EE">
              <w:rPr>
                <w:color w:val="00B050"/>
              </w:rPr>
              <w:t>wants_paternity</w:t>
            </w:r>
            <w:proofErr w:type="spellEnd"/>
            <w:r w:rsidRPr="008C56EE">
              <w:rPr>
                <w:color w:val="00B0F0"/>
              </w:rPr>
              <w:t xml:space="preserve"> </w:t>
            </w:r>
            <w:r w:rsidRPr="008C56EE">
              <w:rPr>
                <w:color w:val="92D050"/>
              </w:rPr>
              <w:t>%}</w:t>
            </w:r>
          </w:p>
          <w:p w14:paraId="11CE37A2" w14:textId="77777777" w:rsidR="00784B49" w:rsidRPr="008C56EE" w:rsidRDefault="00784B49" w:rsidP="00784B49">
            <w:pPr>
              <w:pStyle w:val="Heading3"/>
              <w:outlineLvl w:val="2"/>
            </w:pPr>
            <w:r w:rsidRPr="002348F8">
              <w:t>Paternity Form</w:t>
            </w:r>
          </w:p>
          <w:p w14:paraId="2F38E9A4" w14:textId="77777777" w:rsidR="00784B49" w:rsidRDefault="00784B49" w:rsidP="00784B49">
            <w:pPr>
              <w:pStyle w:val="Body"/>
            </w:pPr>
            <w:r>
              <w:t>If a parent thinks the husband is not the biological or adopted father of a child born during the marriage, that parent can ask the court to remove the husband’s rights and responsibilities for that child.   This is called “disestablishing paternity.”  You need clear and convincing evidence. There are different ways to do this depending on the facts of the situation. Every case is different so you need to figure out what will work in your case. Some options are:</w:t>
            </w:r>
          </w:p>
          <w:p w14:paraId="3567FD5D" w14:textId="77777777" w:rsidR="00784B49" w:rsidRPr="002348F8" w:rsidRDefault="00784B49" w:rsidP="00784B49">
            <w:pPr>
              <w:pStyle w:val="ListParagraph"/>
              <w:ind w:left="405"/>
              <w:rPr>
                <w:color w:val="auto"/>
              </w:rPr>
            </w:pPr>
            <w:r>
              <w:t xml:space="preserve">All of the people involved in the case sign affidavits: </w:t>
            </w:r>
            <w:r w:rsidRPr="00FC637E">
              <w:rPr>
                <w:b/>
                <w:bCs/>
              </w:rPr>
              <w:t>Three-Way Affidavit to Disestablish and Establish Paternity, SHC-151</w:t>
            </w:r>
            <w:r>
              <w:t xml:space="preserve"> </w:t>
            </w:r>
            <w:r>
              <w:br/>
              <w:t xml:space="preserve">as a </w:t>
            </w:r>
            <w:hyperlink r:id="rId180"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81" w:history="1">
              <w:r w:rsidRPr="00400633">
                <w:rPr>
                  <w:rStyle w:val="Hyperlink"/>
                </w:rPr>
                <w:t>PDF</w:t>
              </w:r>
            </w:hyperlink>
            <w:r>
              <w:br/>
            </w:r>
            <w:r w:rsidRPr="005365FB">
              <w:t>courts.alaska.gov/shc/family/docs/shc-151n.pdf</w:t>
            </w:r>
          </w:p>
          <w:p w14:paraId="716FA8E1" w14:textId="77777777" w:rsidR="00784B49" w:rsidRDefault="00784B49" w:rsidP="00784B49">
            <w:pPr>
              <w:pStyle w:val="ListPlevel2"/>
              <w:numPr>
                <w:ilvl w:val="1"/>
                <w:numId w:val="3"/>
              </w:numPr>
              <w:ind w:left="765"/>
            </w:pPr>
            <w:r>
              <w:t>This</w:t>
            </w:r>
            <w:r w:rsidRPr="002348F8">
              <w:t xml:space="preserve"> can be filled out by</w:t>
            </w:r>
            <w:r>
              <w:t>:</w:t>
            </w:r>
          </w:p>
          <w:p w14:paraId="63AEC69B" w14:textId="77777777" w:rsidR="00784B49" w:rsidRDefault="00784B49" w:rsidP="00784B49">
            <w:pPr>
              <w:pStyle w:val="ListPlevel3"/>
              <w:numPr>
                <w:ilvl w:val="1"/>
                <w:numId w:val="3"/>
              </w:numPr>
              <w:ind w:left="1215"/>
            </w:pPr>
            <w:r>
              <w:t xml:space="preserve">the mother, the husband and the man who is the father stating the husband is </w:t>
            </w:r>
            <w:del w:id="189" w:author="Caroline Robinson [2]" w:date="2023-11-02T14:12:00Z">
              <w:r w:rsidRPr="007B703C" w:rsidDel="007B703C">
                <w:rPr>
                  <w:b/>
                  <w:bCs/>
                </w:rPr>
                <w:delText>NOT</w:delText>
              </w:r>
              <w:r w:rsidDel="007B703C">
                <w:delText xml:space="preserve"> </w:delText>
              </w:r>
            </w:del>
            <w:ins w:id="190" w:author="Caroline Robinson [2]" w:date="2023-11-02T14:12:00Z">
              <w:r>
                <w:rPr>
                  <w:b/>
                  <w:bCs/>
                </w:rPr>
                <w:t>not</w:t>
              </w:r>
              <w:r>
                <w:t xml:space="preserve"> </w:t>
              </w:r>
            </w:ins>
            <w:r>
              <w:t>the father and that the man is the biological father</w:t>
            </w:r>
          </w:p>
          <w:p w14:paraId="430626B6" w14:textId="77777777" w:rsidR="00784B49" w:rsidRDefault="00784B49" w:rsidP="00784B49">
            <w:pPr>
              <w:pStyle w:val="ListPlevel2"/>
              <w:numPr>
                <w:ilvl w:val="1"/>
                <w:numId w:val="3"/>
              </w:numPr>
              <w:ind w:left="1215"/>
            </w:pPr>
            <w:r>
              <w:t xml:space="preserve">the mother and the husband saying the husband is </w:t>
            </w:r>
            <w:del w:id="191" w:author="Caroline Robinson [2]" w:date="2023-11-02T14:12:00Z">
              <w:r w:rsidRPr="007B703C" w:rsidDel="007B703C">
                <w:rPr>
                  <w:b/>
                  <w:bCs/>
                </w:rPr>
                <w:delText>NOT</w:delText>
              </w:r>
              <w:r w:rsidDel="007B703C">
                <w:delText xml:space="preserve"> </w:delText>
              </w:r>
            </w:del>
            <w:ins w:id="192" w:author="Caroline Robinson [2]" w:date="2023-11-02T14:12:00Z">
              <w:r>
                <w:rPr>
                  <w:b/>
                  <w:bCs/>
                </w:rPr>
                <w:t>not</w:t>
              </w:r>
              <w:r>
                <w:t xml:space="preserve"> </w:t>
              </w:r>
            </w:ins>
            <w:r>
              <w:t xml:space="preserve">the father to disestablish the husband as the biological father </w:t>
            </w:r>
          </w:p>
          <w:p w14:paraId="5E07FE5D" w14:textId="77777777" w:rsidR="00784B49" w:rsidRDefault="00784B49" w:rsidP="00784B49">
            <w:pPr>
              <w:pStyle w:val="ListPlevel2"/>
              <w:numPr>
                <w:ilvl w:val="1"/>
                <w:numId w:val="3"/>
              </w:numPr>
              <w:ind w:left="1215"/>
            </w:pPr>
            <w:r>
              <w:t xml:space="preserve">the mother and the man saying he IS the father to establish him as the biological father </w:t>
            </w:r>
          </w:p>
          <w:p w14:paraId="73B6255A" w14:textId="77777777" w:rsidR="00784B49" w:rsidRDefault="00784B49" w:rsidP="00784B49">
            <w:pPr>
              <w:pStyle w:val="ListPlevel2"/>
              <w:numPr>
                <w:ilvl w:val="1"/>
                <w:numId w:val="3"/>
              </w:numPr>
              <w:ind w:left="1215"/>
            </w:pPr>
            <w:r>
              <w:t xml:space="preserve">the mother only if others are not cooperating and she can provide convincing facts about the paternity </w:t>
            </w:r>
          </w:p>
          <w:p w14:paraId="2DC3D94B" w14:textId="77777777" w:rsidR="00784B49" w:rsidRDefault="00784B49" w:rsidP="00784B49">
            <w:pPr>
              <w:pStyle w:val="ListParagraph"/>
              <w:ind w:left="403"/>
            </w:pPr>
            <w:del w:id="193" w:author="Caroline Robinson [2]" w:date="2023-11-02T14:11:00Z">
              <w:r w:rsidDel="007B703C">
                <w:delText>g</w:delText>
              </w:r>
            </w:del>
            <w:ins w:id="194" w:author="Caroline Robinson [2]" w:date="2023-11-02T14:11:00Z">
              <w:r>
                <w:t>G</w:t>
              </w:r>
            </w:ins>
            <w:r>
              <w:t>et genetic (DNA) testing of the child, the mother</w:t>
            </w:r>
            <w:ins w:id="195" w:author="Caroline Robinson [2]" w:date="2023-11-02T14:11:00Z">
              <w:r>
                <w:t>,</w:t>
              </w:r>
            </w:ins>
            <w:del w:id="196" w:author="Caroline Robinson [2]" w:date="2023-11-02T14:11:00Z">
              <w:r w:rsidDel="007B703C">
                <w:delText xml:space="preserve"> and</w:delText>
              </w:r>
            </w:del>
            <w:r>
              <w:t xml:space="preserve"> the man believed to be the father</w:t>
            </w:r>
            <w:ins w:id="197" w:author="Caroline Robinson [2]" w:date="2023-11-02T14:11:00Z">
              <w:r>
                <w:t>,</w:t>
              </w:r>
            </w:ins>
            <w:r>
              <w:t xml:space="preserve"> and the husband </w:t>
            </w:r>
            <w:commentRangeStart w:id="198"/>
            <w:r>
              <w:t>if the mother is married</w:t>
            </w:r>
            <w:commentRangeEnd w:id="198"/>
            <w:r>
              <w:rPr>
                <w:rStyle w:val="CommentReference"/>
                <w:rFonts w:ascii="Arial" w:eastAsia="Arial" w:hAnsi="Arial" w:cs="Arial"/>
                <w:color w:val="auto"/>
                <w:spacing w:val="0"/>
              </w:rPr>
              <w:commentReference w:id="198"/>
            </w:r>
            <w:r>
              <w:t xml:space="preserve">. The test results must be provided to the court. This cannot be done voluntarily if all of the people are cooperating or by court order.  To ask for a court order, you can file: </w:t>
            </w:r>
          </w:p>
          <w:p w14:paraId="4D73E5CA" w14:textId="77777777" w:rsidR="00784B49" w:rsidRDefault="00784B49" w:rsidP="00784B49">
            <w:pPr>
              <w:pStyle w:val="ListPlevel2"/>
              <w:numPr>
                <w:ilvl w:val="1"/>
                <w:numId w:val="3"/>
              </w:numPr>
              <w:ind w:left="765"/>
            </w:pPr>
            <w:r w:rsidRPr="00FC637E">
              <w:rPr>
                <w:b/>
                <w:bCs/>
              </w:rPr>
              <w:t>Motion &amp; Affidavit for Genetic (DNA) Testing, SHC-1370</w:t>
            </w:r>
            <w:r>
              <w:br/>
              <w:t xml:space="preserve">as a </w:t>
            </w:r>
            <w:hyperlink r:id="rId182" w:history="1">
              <w:r w:rsidRPr="00FC637E">
                <w:rPr>
                  <w:rStyle w:val="Hyperlink"/>
                </w:rPr>
                <w:t>Word</w:t>
              </w:r>
            </w:hyperlink>
            <w:r>
              <w:t xml:space="preserve"> file</w:t>
            </w:r>
            <w:r>
              <w:br/>
            </w:r>
            <w:r w:rsidRPr="00C80993">
              <w:t>courts.alaska.gov/shc/family/docs/shc-1370.doc</w:t>
            </w:r>
            <w:r>
              <w:br/>
            </w:r>
            <w:r>
              <w:lastRenderedPageBreak/>
              <w:t xml:space="preserve">as a </w:t>
            </w:r>
            <w:hyperlink r:id="rId183" w:history="1">
              <w:r w:rsidRPr="00FC637E">
                <w:rPr>
                  <w:rStyle w:val="Hyperlink"/>
                </w:rPr>
                <w:t>PDF</w:t>
              </w:r>
            </w:hyperlink>
            <w:r>
              <w:rPr>
                <w:rStyle w:val="Hyperlink"/>
              </w:rPr>
              <w:br/>
            </w:r>
            <w:r w:rsidRPr="00C80993">
              <w:t>courts.alaska.gov/shc/family/docs/shc-1370n.pdf</w:t>
            </w:r>
          </w:p>
          <w:p w14:paraId="72436486" w14:textId="77777777" w:rsidR="00784B49" w:rsidRDefault="00784B49" w:rsidP="00784B49">
            <w:pPr>
              <w:pStyle w:val="ListPlevel2"/>
              <w:numPr>
                <w:ilvl w:val="1"/>
                <w:numId w:val="3"/>
              </w:numPr>
              <w:ind w:left="765"/>
            </w:pPr>
            <w:r w:rsidRPr="00FC637E">
              <w:rPr>
                <w:b/>
                <w:bCs/>
              </w:rPr>
              <w:t>Order for Genetic (DNA) Testing, SHC-1375</w:t>
            </w:r>
            <w:r>
              <w:br/>
              <w:t xml:space="preserve">as a </w:t>
            </w:r>
            <w:hyperlink r:id="rId184" w:history="1">
              <w:r w:rsidRPr="00FC637E">
                <w:rPr>
                  <w:rStyle w:val="Hyperlink"/>
                </w:rPr>
                <w:t>Word</w:t>
              </w:r>
            </w:hyperlink>
            <w:r>
              <w:t xml:space="preserve"> file</w:t>
            </w:r>
            <w:r>
              <w:br/>
              <w:t xml:space="preserve">as a </w:t>
            </w:r>
            <w:hyperlink r:id="rId185" w:history="1">
              <w:r w:rsidRPr="00FC637E">
                <w:rPr>
                  <w:rStyle w:val="Hyperlink"/>
                </w:rPr>
                <w:t>PDF</w:t>
              </w:r>
            </w:hyperlink>
            <w:r>
              <w:rPr>
                <w:rStyle w:val="Hyperlink"/>
              </w:rPr>
              <w:br/>
            </w:r>
            <w:r w:rsidRPr="00C80993">
              <w:t>courts.alaska.gov/shc/family/docs/shc-1375n.pdf</w:t>
            </w:r>
          </w:p>
          <w:p w14:paraId="1E746955" w14:textId="77777777" w:rsidR="00784B49" w:rsidRPr="00FC637E" w:rsidRDefault="00784B49" w:rsidP="00784B49">
            <w:r w:rsidRPr="00FC637E">
              <w:rPr>
                <w:color w:val="00B050"/>
              </w:rPr>
              <w:t>{% endif %}</w:t>
            </w:r>
          </w:p>
          <w:p w14:paraId="72F9B712" w14:textId="77777777" w:rsidR="00784B49" w:rsidRDefault="00784B49" w:rsidP="00784B49">
            <w:pPr>
              <w:pStyle w:val="Heading3"/>
              <w:outlineLvl w:val="2"/>
              <w:rPr>
                <w:shd w:val="clear" w:color="auto" w:fill="FFFFFF"/>
              </w:rPr>
            </w:pPr>
            <w:r>
              <w:rPr>
                <w:shd w:val="clear" w:color="auto" w:fill="FFFFFF"/>
              </w:rPr>
              <w:t>Optional Forms Depending on Your Situation</w:t>
            </w:r>
          </w:p>
          <w:p w14:paraId="70F11B88" w14:textId="77777777" w:rsidR="00784B49" w:rsidRPr="00400633" w:rsidRDefault="00784B49" w:rsidP="00784B49">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86"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p>
          <w:p w14:paraId="6CBA231E" w14:textId="77777777" w:rsidR="00784B49" w:rsidRPr="00ED30D0" w:rsidRDefault="00784B49" w:rsidP="00784B49">
            <w:pPr>
              <w:pStyle w:val="ListParagraph"/>
              <w:ind w:left="403"/>
              <w:rPr>
                <w:shd w:val="clear" w:color="auto" w:fill="FFFFFF"/>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Pr>
                <w:b/>
                <w:bCs/>
                <w:shd w:val="clear" w:color="auto" w:fill="FFFFFF"/>
              </w:rPr>
              <w:t xml:space="preserve"> </w:t>
            </w:r>
            <w:r>
              <w:rPr>
                <w:shd w:val="clear" w:color="auto" w:fill="FFFFFF"/>
              </w:rPr>
              <w:t xml:space="preserve"> </w:t>
            </w:r>
            <w:hyperlink r:id="rId187"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88"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BE239B3" w14:textId="77777777" w:rsidR="00784B49" w:rsidRPr="00400633" w:rsidRDefault="00784B49" w:rsidP="00784B49">
            <w:pPr>
              <w:pStyle w:val="ListPlevel2"/>
              <w:numPr>
                <w:ilvl w:val="1"/>
                <w:numId w:val="3"/>
              </w:numPr>
              <w:ind w:left="765"/>
              <w:rPr>
                <w:color w:val="auto"/>
              </w:rPr>
            </w:pPr>
            <w:r>
              <w:rPr>
                <w:shd w:val="clear" w:color="auto" w:fill="FFFFFF"/>
              </w:rPr>
              <w:t xml:space="preserve">Do </w:t>
            </w:r>
            <w:r>
              <w:rPr>
                <w:b/>
                <w:bCs/>
                <w:shd w:val="clear" w:color="auto" w:fill="FFFFFF"/>
              </w:rPr>
              <w:t>not</w:t>
            </w:r>
            <w:r>
              <w:rPr>
                <w:shd w:val="clear" w:color="auto" w:fill="FFFFFF"/>
              </w:rPr>
              <w:t xml:space="preserve"> sign the Order section.</w:t>
            </w:r>
          </w:p>
          <w:p w14:paraId="70CC4EFB" w14:textId="77777777" w:rsidR="00784B49" w:rsidRDefault="00784B49" w:rsidP="00784B49">
            <w:pPr>
              <w:pStyle w:val="Body"/>
              <w:rPr>
                <w:color w:val="92D050"/>
              </w:rPr>
            </w:pPr>
            <w:r w:rsidRPr="008C56EE">
              <w:rPr>
                <w:color w:val="92D050"/>
              </w:rPr>
              <w:t xml:space="preserve">{% </w:t>
            </w:r>
            <w:r>
              <w:rPr>
                <w:color w:val="92D050"/>
              </w:rPr>
              <w:t xml:space="preserve">else </w:t>
            </w:r>
            <w:r w:rsidRPr="008C56EE">
              <w:rPr>
                <w:color w:val="92D050"/>
              </w:rPr>
              <w:t>%}</w:t>
            </w:r>
          </w:p>
          <w:p w14:paraId="68FEF3E9" w14:textId="77777777" w:rsidR="00784B49" w:rsidRDefault="00784B49" w:rsidP="00784B49">
            <w:pPr>
              <w:pStyle w:val="Heading3"/>
              <w:outlineLvl w:val="2"/>
              <w:rPr>
                <w:shd w:val="clear" w:color="auto" w:fill="FFFFFF"/>
              </w:rPr>
            </w:pPr>
            <w:r>
              <w:rPr>
                <w:shd w:val="clear" w:color="auto" w:fill="FFFFFF"/>
              </w:rPr>
              <w:t>Optional Forms Depending on Your Situation</w:t>
            </w:r>
          </w:p>
          <w:p w14:paraId="17E00DE2" w14:textId="77777777" w:rsidR="00784B49" w:rsidRPr="00FC637E" w:rsidRDefault="00784B49" w:rsidP="00784B49">
            <w:pPr>
              <w:pStyle w:val="ListParagraph"/>
              <w:ind w:left="403"/>
            </w:pPr>
            <w:r w:rsidRPr="00FC637E">
              <w:t xml:space="preserve">If you think your spouse might not respond to your case, which is called “default,” file: </w:t>
            </w:r>
            <w:r w:rsidRPr="00FC637E">
              <w:rPr>
                <w:b/>
                <w:bCs/>
              </w:rPr>
              <w:t>Property &amp; Debt Worksheet, SHC-1000</w:t>
            </w:r>
            <w:r w:rsidRPr="00FC637E">
              <w:t xml:space="preserve"> </w:t>
            </w:r>
            <w:hyperlink r:id="rId189" w:history="1">
              <w:r w:rsidRPr="00FC637E">
                <w:rPr>
                  <w:rStyle w:val="Hyperlink"/>
                </w:rPr>
                <w:t>Word</w:t>
              </w:r>
            </w:hyperlink>
            <w:r w:rsidRPr="00FC637E">
              <w:t xml:space="preserve"> | </w:t>
            </w:r>
            <w:hyperlink r:id="rId190" w:history="1">
              <w:r w:rsidRPr="00FC637E">
                <w:rPr>
                  <w:rStyle w:val="Hyperlink"/>
                </w:rPr>
                <w:t>PDF</w:t>
              </w:r>
            </w:hyperlink>
          </w:p>
          <w:p w14:paraId="734A37E6" w14:textId="77777777" w:rsidR="00C50DF9" w:rsidRPr="00187830" w:rsidRDefault="00C50DF9" w:rsidP="00784B49">
            <w:pPr>
              <w:pStyle w:val="Body"/>
            </w:pPr>
          </w:p>
        </w:tc>
      </w:tr>
      <w:tr w:rsidR="00C50DF9" w14:paraId="3278B281" w14:textId="77777777" w:rsidTr="00F50451">
        <w:trPr>
          <w:jc w:val="center"/>
        </w:trPr>
        <w:tc>
          <w:tcPr>
            <w:tcW w:w="2628" w:type="dxa"/>
            <w:tcMar>
              <w:top w:w="360" w:type="dxa"/>
              <w:left w:w="115" w:type="dxa"/>
              <w:right w:w="115" w:type="dxa"/>
            </w:tcMar>
          </w:tcPr>
          <w:p w14:paraId="5BB97ED9" w14:textId="77777777" w:rsidR="00C50DF9" w:rsidRPr="004C2E01" w:rsidRDefault="00C50DF9" w:rsidP="00F50451">
            <w:pPr>
              <w:pStyle w:val="BodyText"/>
              <w:rPr>
                <w:color w:val="FF0000"/>
              </w:rPr>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76443A2C" w14:textId="77777777" w:rsidR="00C50DF9" w:rsidRPr="00310640" w:rsidRDefault="00C50DF9" w:rsidP="00F50451"/>
        </w:tc>
      </w:tr>
      <w:tr w:rsidR="00B31F77" w:rsidRPr="00B31F77" w14:paraId="289EDC1D" w14:textId="77777777" w:rsidTr="00290471">
        <w:trPr>
          <w:jc w:val="center"/>
        </w:trPr>
        <w:tc>
          <w:tcPr>
            <w:tcW w:w="2628" w:type="dxa"/>
            <w:tcMar>
              <w:top w:w="360" w:type="dxa"/>
              <w:left w:w="115" w:type="dxa"/>
              <w:right w:w="115" w:type="dxa"/>
            </w:tcMar>
          </w:tcPr>
          <w:p w14:paraId="42974DAD" w14:textId="05557148" w:rsidR="00B31F77" w:rsidRPr="002F16FE" w:rsidRDefault="00B31F77" w:rsidP="00A46BFE">
            <w:pPr>
              <w:pStyle w:val="BodyText"/>
              <w:rPr>
                <w:color w:val="00B050"/>
              </w:rPr>
            </w:pPr>
            <w:r w:rsidRPr="00A46BFE">
              <w:rPr>
                <w:color w:val="7030A0"/>
              </w:rPr>
              <w:t xml:space="preserve">{%tr </w:t>
            </w:r>
            <w:r w:rsidR="003A006A" w:rsidRPr="00A46BFE">
              <w:rPr>
                <w:color w:val="7030A0"/>
              </w:rPr>
              <w:t>if</w:t>
            </w:r>
            <w:r w:rsidR="00A46BFE" w:rsidRPr="00A46BFE">
              <w:rPr>
                <w:color w:val="7030A0"/>
              </w:rPr>
              <w:t xml:space="preserve"> file_forms</w:t>
            </w:r>
            <w:r w:rsidRPr="00A46BFE">
              <w:rPr>
                <w:color w:val="7030A0"/>
              </w:rPr>
              <w:t xml:space="preserve"> %}</w:t>
            </w:r>
          </w:p>
        </w:tc>
        <w:tc>
          <w:tcPr>
            <w:tcW w:w="7612" w:type="dxa"/>
            <w:tcMar>
              <w:top w:w="360" w:type="dxa"/>
              <w:left w:w="115" w:type="dxa"/>
              <w:right w:w="115" w:type="dxa"/>
            </w:tcMar>
          </w:tcPr>
          <w:p w14:paraId="418BBB57" w14:textId="77777777" w:rsidR="00B31F77" w:rsidRDefault="00B31F77" w:rsidP="00B31F77"/>
        </w:tc>
      </w:tr>
      <w:tr w:rsidR="00EF6070" w14:paraId="659495F3" w14:textId="77777777" w:rsidTr="00290471">
        <w:trPr>
          <w:jc w:val="center"/>
        </w:trPr>
        <w:tc>
          <w:tcPr>
            <w:tcW w:w="2628" w:type="dxa"/>
            <w:tcMar>
              <w:top w:w="360" w:type="dxa"/>
              <w:left w:w="115" w:type="dxa"/>
              <w:right w:w="115" w:type="dxa"/>
            </w:tcMar>
          </w:tcPr>
          <w:p w14:paraId="1405619F" w14:textId="550D211C" w:rsidR="00EF6070" w:rsidRPr="007D262F" w:rsidRDefault="007E6108" w:rsidP="0072117F">
            <w:pPr>
              <w:pStyle w:val="Heading2"/>
              <w:outlineLvl w:val="1"/>
            </w:pPr>
            <w:r>
              <w:t xml:space="preserve">Step </w:t>
            </w:r>
            <w:bookmarkStart w:id="199" w:name="Figure1"/>
            <w:r w:rsidR="00490567">
              <w:fldChar w:fldCharType="begin"/>
            </w:r>
            <w:r w:rsidR="00490567">
              <w:instrText xml:space="preserve"> SEQ stepList \* MERGEFORMAT </w:instrText>
            </w:r>
            <w:r w:rsidR="00490567">
              <w:fldChar w:fldCharType="separate"/>
            </w:r>
            <w:r w:rsidR="00C50DF9">
              <w:rPr>
                <w:noProof/>
              </w:rPr>
              <w:t>15</w:t>
            </w:r>
            <w:r w:rsidR="00490567">
              <w:rPr>
                <w:noProof/>
              </w:rPr>
              <w:fldChar w:fldCharType="end"/>
            </w:r>
            <w:bookmarkEnd w:id="199"/>
            <w:r>
              <w:t xml:space="preserve">: </w:t>
            </w:r>
            <w:r w:rsidR="00062304" w:rsidRPr="00062304">
              <w:t>File the original with your local court</w:t>
            </w:r>
          </w:p>
        </w:tc>
        <w:tc>
          <w:tcPr>
            <w:tcW w:w="7612" w:type="dxa"/>
            <w:tcMar>
              <w:top w:w="360" w:type="dxa"/>
              <w:left w:w="115" w:type="dxa"/>
              <w:right w:w="115" w:type="dxa"/>
            </w:tcMar>
          </w:tcPr>
          <w:p w14:paraId="2BBC6832" w14:textId="3B4B6061" w:rsidR="003E70C2" w:rsidRPr="003E70C2" w:rsidRDefault="003E70C2" w:rsidP="003E70C2">
            <w:pPr>
              <w:pStyle w:val="ListParagraph"/>
              <w:ind w:left="398"/>
            </w:pPr>
            <w:r w:rsidRPr="003E70C2">
              <w:t>Make 2 copies of your forms: 1 copy for your own records and 1 copy for your spouse.</w:t>
            </w:r>
            <w:r>
              <w:rPr>
                <w:color w:val="00B050"/>
              </w:rPr>
              <w:t xml:space="preserve">{% if </w:t>
            </w:r>
            <w:proofErr w:type="spellStart"/>
            <w:r>
              <w:rPr>
                <w:color w:val="00B050"/>
              </w:rPr>
              <w:t>file_disso</w:t>
            </w:r>
            <w:proofErr w:type="spellEnd"/>
            <w:r>
              <w:rPr>
                <w:color w:val="00B050"/>
              </w:rPr>
              <w:t xml:space="preserve"> %}</w:t>
            </w:r>
            <w:r w:rsidRPr="003E70C2">
              <w:t xml:space="preserve">  Because you both signed the forms and both have a copy, you do not have to mail the documents to your spouse or send them by a process server (which is called "service" or "serving the other side").</w:t>
            </w:r>
          </w:p>
          <w:p w14:paraId="75F61536" w14:textId="55BD4001" w:rsidR="003E70C2" w:rsidRDefault="003E70C2" w:rsidP="003E70C2">
            <w:pPr>
              <w:pStyle w:val="ListParagraph"/>
              <w:ind w:left="398"/>
            </w:pPr>
            <w:r w:rsidRPr="003E70C2">
              <w:t xml:space="preserve">Make 2 copies of your forms: 1 copy for your own records and 1 copy for your spouse.  Because you both signed the forms and </w:t>
            </w:r>
            <w:r w:rsidRPr="003E70C2">
              <w:lastRenderedPageBreak/>
              <w:t>both have a copy, you do not have to formally "serve" your spouse by mailing documents or using a process server.</w:t>
            </w:r>
          </w:p>
          <w:p w14:paraId="584D4D3D" w14:textId="209CBCD8" w:rsidR="003E70C2" w:rsidRPr="003E70C2" w:rsidRDefault="003E70C2" w:rsidP="003E70C2">
            <w:pPr>
              <w:pStyle w:val="ListParagraph"/>
              <w:ind w:left="398"/>
            </w:pPr>
            <w:r>
              <w:rPr>
                <w:color w:val="00B050"/>
              </w:rPr>
              <w:t>{% endif %}</w:t>
            </w:r>
          </w:p>
          <w:p w14:paraId="7C98AAA8" w14:textId="291ADF10" w:rsidR="003E70C2" w:rsidRPr="003E70C2" w:rsidRDefault="003E70C2" w:rsidP="003E70C2">
            <w:pPr>
              <w:pStyle w:val="ListParagraph"/>
              <w:ind w:left="398"/>
            </w:pPr>
            <w:r w:rsidRPr="003E70C2">
              <w:t xml:space="preserve">Find the closest Alaska Trial Courthouse to file your petition: </w:t>
            </w:r>
            <w:hyperlink r:id="rId191" w:anchor="trial" w:history="1">
              <w:r w:rsidRPr="003E70C2">
                <w:rPr>
                  <w:rStyle w:val="Hyperlink"/>
                </w:rPr>
                <w:t>Court Directory</w:t>
              </w:r>
            </w:hyperlink>
          </w:p>
          <w:p w14:paraId="07D7DA8F" w14:textId="5A0F0CE9" w:rsidR="003E70C2" w:rsidRPr="003E70C2" w:rsidRDefault="003E70C2" w:rsidP="003E70C2">
            <w:pPr>
              <w:pStyle w:val="ListParagraph"/>
              <w:ind w:left="398"/>
            </w:pPr>
            <w:r w:rsidRPr="003E70C2">
              <w:t>The clerk of court will open your case, give you 2 copies of a “Summons” and usually a “Standing Order” that contains important information about your case.  1 copy is for you; 1 copy is for your spouse.  (Note: if you file a dissolution or uncontested divorce, you may not get a Summons.)</w:t>
            </w:r>
          </w:p>
          <w:p w14:paraId="461D1414" w14:textId="06EC3CE3" w:rsidR="00EF6070" w:rsidRDefault="003E70C2" w:rsidP="003E70C2">
            <w:pPr>
              <w:pStyle w:val="ListParagraph"/>
              <w:ind w:left="398"/>
            </w:pPr>
            <w:r w:rsidRPr="003E70C2">
              <w:t xml:space="preserve">There is a fee to file a case.  If you cannot afford it and want to file the case for free, you can file: Exemption From the Payment of Fees, </w:t>
            </w:r>
            <w:hyperlink r:id="rId192" w:history="1">
              <w:r w:rsidRPr="003E70C2">
                <w:rPr>
                  <w:rStyle w:val="Hyperlink"/>
                </w:rPr>
                <w:t>TF-920</w:t>
              </w:r>
            </w:hyperlink>
            <w:r w:rsidRPr="003E70C2">
              <w:t>.  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the deciding you don’t have to pay the filing fee.  Check with your local court to make sure you understand the procedure in using the TF-920 form and getting the Summons.</w:t>
            </w:r>
          </w:p>
          <w:p w14:paraId="378182CA" w14:textId="77777777" w:rsidR="003E70C2" w:rsidRDefault="003E70C2" w:rsidP="003E70C2">
            <w:pPr>
              <w:pStyle w:val="Heading3"/>
              <w:outlineLvl w:val="2"/>
            </w:pPr>
            <w:r>
              <w:t>Links in this step</w:t>
            </w:r>
          </w:p>
          <w:p w14:paraId="4646F731" w14:textId="2FE87C4D" w:rsidR="003E70C2" w:rsidRDefault="00784B49" w:rsidP="003E70C2">
            <w:pPr>
              <w:pStyle w:val="Body"/>
            </w:pPr>
            <w:hyperlink r:id="rId193" w:anchor="trial" w:history="1">
              <w:r w:rsidR="003E70C2" w:rsidRPr="003E70C2">
                <w:rPr>
                  <w:rStyle w:val="BodyTextChar"/>
                  <w:b/>
                </w:rPr>
                <w:t>Court directory</w:t>
              </w:r>
            </w:hyperlink>
            <w:r w:rsidR="003E70C2">
              <w:br/>
            </w:r>
            <w:r w:rsidR="003E70C2" w:rsidRPr="003E70C2">
              <w:t>courts.alaska.gov/</w:t>
            </w:r>
            <w:proofErr w:type="spellStart"/>
            <w:r w:rsidR="003E70C2" w:rsidRPr="003E70C2">
              <w:t>courtdir</w:t>
            </w:r>
            <w:proofErr w:type="spellEnd"/>
            <w:r w:rsidR="003E70C2" w:rsidRPr="003E70C2">
              <w:t>/</w:t>
            </w:r>
            <w:proofErr w:type="spellStart"/>
            <w:r w:rsidR="003E70C2" w:rsidRPr="003E70C2">
              <w:t>index.htm#trial</w:t>
            </w:r>
            <w:proofErr w:type="spellEnd"/>
          </w:p>
          <w:p w14:paraId="168E20FF" w14:textId="04F5536B" w:rsidR="003E70C2" w:rsidRPr="003E70C2" w:rsidRDefault="00784B49" w:rsidP="003E70C2">
            <w:pPr>
              <w:pStyle w:val="Body"/>
            </w:pPr>
            <w:hyperlink r:id="rId194" w:history="1">
              <w:r w:rsidR="003E70C2" w:rsidRPr="003E70C2">
                <w:rPr>
                  <w:rStyle w:val="BodyTextChar"/>
                  <w:b/>
                </w:rPr>
                <w:t>TF-920</w:t>
              </w:r>
            </w:hyperlink>
            <w:r w:rsidR="003E70C2">
              <w:br/>
            </w:r>
            <w:r w:rsidR="003E70C2" w:rsidRPr="003E70C2">
              <w:t>public.courts.alaska.gov/web/forms/docs/tf-920.pdf</w:t>
            </w:r>
          </w:p>
        </w:tc>
      </w:tr>
      <w:tr w:rsidR="00B32ABE" w14:paraId="4AAEB1BE" w14:textId="77777777" w:rsidTr="00730C5C">
        <w:trPr>
          <w:jc w:val="center"/>
        </w:trPr>
        <w:tc>
          <w:tcPr>
            <w:tcW w:w="2628" w:type="dxa"/>
            <w:tcMar>
              <w:top w:w="360" w:type="dxa"/>
              <w:left w:w="115" w:type="dxa"/>
              <w:right w:w="115" w:type="dxa"/>
            </w:tcMar>
          </w:tcPr>
          <w:p w14:paraId="3B1ACB34" w14:textId="12280D71" w:rsidR="00B32ABE" w:rsidRDefault="00B32ABE" w:rsidP="00730C5C">
            <w:pPr>
              <w:pStyle w:val="Heading2"/>
              <w:outlineLvl w:val="1"/>
            </w:pPr>
            <w:r>
              <w:lastRenderedPageBreak/>
              <w:t xml:space="preserve">Step </w:t>
            </w:r>
            <w:fldSimple w:instr=" SEQ stepList \* MERGEFORMAT ">
              <w:r w:rsidR="00C50DF9">
                <w:rPr>
                  <w:noProof/>
                </w:rPr>
                <w:t>16</w:t>
              </w:r>
            </w:fldSimple>
            <w:r>
              <w:t xml:space="preserve">: </w:t>
            </w:r>
            <w:r w:rsidR="008324B3" w:rsidRPr="008324B3">
              <w:t xml:space="preserve">Serve the complaint </w:t>
            </w:r>
            <w:r w:rsidR="008324B3">
              <w:t>and</w:t>
            </w:r>
            <w:r w:rsidR="008324B3" w:rsidRPr="008324B3">
              <w:t xml:space="preserve"> summons </w:t>
            </w:r>
          </w:p>
        </w:tc>
        <w:tc>
          <w:tcPr>
            <w:tcW w:w="7612" w:type="dxa"/>
            <w:tcMar>
              <w:top w:w="360" w:type="dxa"/>
              <w:left w:w="115" w:type="dxa"/>
              <w:right w:w="115" w:type="dxa"/>
            </w:tcMar>
          </w:tcPr>
          <w:p w14:paraId="7287B7F0" w14:textId="77777777" w:rsidR="008324B3" w:rsidRDefault="008324B3" w:rsidP="008324B3">
            <w:pPr>
              <w:pStyle w:val="Heading3"/>
              <w:outlineLvl w:val="2"/>
            </w:pPr>
            <w:r>
              <w:t>Regular Service</w:t>
            </w:r>
          </w:p>
          <w:p w14:paraId="5BA86520" w14:textId="77777777" w:rsidR="008324B3" w:rsidRDefault="008324B3" w:rsidP="008324B3">
            <w:pPr>
              <w:pStyle w:val="BodyText"/>
            </w:pPr>
            <w:r>
              <w:t xml:space="preserve">You have to give your spouse copies of everything you file in court plus the Summons. This is called “service.” There are special requirements about how to serve your spouse the forms that start the case.   </w:t>
            </w:r>
          </w:p>
          <w:p w14:paraId="663C6F0A" w14:textId="40EF3806" w:rsidR="008324B3" w:rsidRDefault="008324B3" w:rsidP="008324B3">
            <w:pPr>
              <w:pStyle w:val="BodyText"/>
            </w:pPr>
            <w:r>
              <w:t xml:space="preserve">Choose how you want to serve the forms that start the case (you </w:t>
            </w:r>
            <w:r>
              <w:rPr>
                <w:b/>
              </w:rPr>
              <w:t>cannot</w:t>
            </w:r>
            <w:r>
              <w:t xml:space="preserve"> serve these forms by hand delivery or 1st class mail, but you can serve later documents by these methods):</w:t>
            </w:r>
          </w:p>
          <w:p w14:paraId="377CBA7C" w14:textId="13E4DF59" w:rsidR="008324B3" w:rsidRDefault="008324B3" w:rsidP="008324B3">
            <w:pPr>
              <w:pStyle w:val="ListParagraph"/>
              <w:ind w:left="405"/>
            </w:pPr>
            <w:r>
              <w:lastRenderedPageBreak/>
              <w:t>Certified Mail/Restricted Delivery/Return Receipt, OR</w:t>
            </w:r>
          </w:p>
          <w:p w14:paraId="0AC3A66F" w14:textId="498F4537" w:rsidR="008324B3" w:rsidRPr="0020544A" w:rsidRDefault="008324B3" w:rsidP="008324B3">
            <w:pPr>
              <w:pStyle w:val="ListParagraph"/>
              <w:ind w:left="405"/>
            </w:pPr>
            <w:r>
              <w:t>Hiring a Process Server</w:t>
            </w:r>
          </w:p>
          <w:p w14:paraId="0ED4B7E2" w14:textId="77777777" w:rsidR="008324B3" w:rsidRDefault="008324B3" w:rsidP="008324B3">
            <w:pPr>
              <w:pStyle w:val="Heading3"/>
              <w:outlineLvl w:val="2"/>
            </w:pPr>
            <w:r>
              <w:t>Certified Mail (less expensive – less than $10)</w:t>
            </w:r>
          </w:p>
          <w:p w14:paraId="119F1E7D" w14:textId="4A78256C" w:rsidR="008324B3" w:rsidRDefault="008324B3" w:rsidP="008324B3">
            <w:pPr>
              <w:pStyle w:val="ListParagraph"/>
              <w:ind w:left="405"/>
            </w:pPr>
            <w:r>
              <w:t>Make sure you pay for certified mail, restricted delivery, and return receipt so that only your spouse can sign for the mail and sends the green card back to you after signing it.</w:t>
            </w:r>
          </w:p>
          <w:p w14:paraId="20615C88" w14:textId="7E407307" w:rsidR="008324B3" w:rsidRDefault="008324B3" w:rsidP="008324B3">
            <w:pPr>
              <w:pStyle w:val="ListParagraph"/>
              <w:ind w:left="405"/>
            </w:pPr>
            <w:r>
              <w:t>Save the green card in case you need to show you served your spouse.</w:t>
            </w:r>
          </w:p>
          <w:p w14:paraId="52278CF2" w14:textId="34C82DD1" w:rsidR="008324B3" w:rsidRPr="0020544A" w:rsidRDefault="008324B3" w:rsidP="0020544A">
            <w:pPr>
              <w:pStyle w:val="BodyText"/>
              <w:rPr>
                <w:color w:val="0563C1" w:themeColor="hyperlink"/>
                <w:u w:val="single"/>
              </w:rPr>
            </w:pPr>
            <w:r>
              <w:t xml:space="preserve">Read how to prepare the envelope and the certified mail postal forms in: </w:t>
            </w:r>
            <w:r w:rsidRPr="002343C8">
              <w:rPr>
                <w:b/>
              </w:rPr>
              <w:t>How to Serve a Summons</w:t>
            </w:r>
            <w:r>
              <w:t xml:space="preserve">, </w:t>
            </w:r>
            <w:hyperlink r:id="rId195" w:history="1">
              <w:r w:rsidR="0020544A" w:rsidRPr="008F3B73">
                <w:rPr>
                  <w:rStyle w:val="Hyperlink"/>
                </w:rPr>
                <w:t>CIV-106</w:t>
              </w:r>
            </w:hyperlink>
            <w:r>
              <w:t>.</w:t>
            </w:r>
          </w:p>
          <w:p w14:paraId="6DE630B7" w14:textId="77777777" w:rsidR="008324B3" w:rsidRPr="0020544A" w:rsidRDefault="008324B3" w:rsidP="0020544A">
            <w:pPr>
              <w:pStyle w:val="Heading3"/>
              <w:keepNext/>
              <w:keepLines/>
              <w:outlineLvl w:val="2"/>
            </w:pPr>
            <w:r w:rsidRPr="0020544A">
              <w:t xml:space="preserve">Process Server: (more expensive – up to $65 in Alaska – but may be best if your spouse refused to sign for certified mail) </w:t>
            </w:r>
          </w:p>
          <w:p w14:paraId="32E7C0A9" w14:textId="7E926EA8" w:rsidR="008324B3" w:rsidRDefault="008324B3" w:rsidP="0020544A">
            <w:pPr>
              <w:pStyle w:val="ListParagraph"/>
              <w:keepNext/>
              <w:keepLines/>
              <w:ind w:left="405"/>
            </w:pPr>
            <w:r>
              <w:t xml:space="preserve">Choose a process server and pay for their services. Find a </w:t>
            </w:r>
            <w:hyperlink r:id="rId196" w:history="1">
              <w:r w:rsidR="0020544A" w:rsidRPr="008F3B73">
                <w:rPr>
                  <w:rStyle w:val="Hyperlink"/>
                </w:rPr>
                <w:t>statewide list of authorized process servers</w:t>
              </w:r>
            </w:hyperlink>
            <w:r>
              <w:t>.  For process servers outside of Alaska, contact the local court where the opposing party lives, or do internet research.</w:t>
            </w:r>
          </w:p>
          <w:p w14:paraId="7FD6E7AF" w14:textId="52AC2B06" w:rsidR="008324B3" w:rsidRDefault="008324B3" w:rsidP="008324B3">
            <w:pPr>
              <w:pStyle w:val="ListParagraph"/>
              <w:ind w:left="405"/>
            </w:pPr>
            <w:r>
              <w:t xml:space="preserve">Fill out the form </w:t>
            </w:r>
            <w:r w:rsidRPr="0020544A">
              <w:rPr>
                <w:b/>
              </w:rPr>
              <w:t>Service Instructions</w:t>
            </w:r>
            <w:r>
              <w:t xml:space="preserve">, </w:t>
            </w:r>
            <w:hyperlink r:id="rId197" w:history="1">
              <w:r w:rsidRPr="0020544A">
                <w:rPr>
                  <w:rStyle w:val="Hyperlink"/>
                </w:rPr>
                <w:t>CIV-615</w:t>
              </w:r>
            </w:hyperlink>
            <w:r>
              <w:t>.  Give this form to the process server so that when he or she completes service, you will receive a Proof of Service form.</w:t>
            </w:r>
          </w:p>
          <w:p w14:paraId="72833209" w14:textId="1761677C" w:rsidR="008324B3" w:rsidRDefault="008324B3" w:rsidP="008324B3">
            <w:pPr>
              <w:pStyle w:val="ListParagraph"/>
              <w:ind w:left="405"/>
            </w:pPr>
            <w:r>
              <w:t xml:space="preserve">If you are hiring a process service outside of Alaska, give them the </w:t>
            </w:r>
            <w:r w:rsidRPr="0020544A">
              <w:rPr>
                <w:b/>
              </w:rPr>
              <w:t>Return of Service</w:t>
            </w:r>
            <w:r>
              <w:t xml:space="preserve">, SHC-194 </w:t>
            </w:r>
            <w:hyperlink r:id="rId198" w:history="1">
              <w:r w:rsidR="0020544A" w:rsidRPr="008F3B73">
                <w:rPr>
                  <w:rStyle w:val="Hyperlink"/>
                </w:rPr>
                <w:t>Word</w:t>
              </w:r>
            </w:hyperlink>
            <w:r w:rsidR="0020544A" w:rsidRPr="008F3B73">
              <w:t xml:space="preserve"> | </w:t>
            </w:r>
            <w:hyperlink r:id="rId199" w:history="1">
              <w:r w:rsidR="0020544A" w:rsidRPr="008F3B73">
                <w:rPr>
                  <w:rStyle w:val="Hyperlink"/>
                </w:rPr>
                <w:t>PDF</w:t>
              </w:r>
            </w:hyperlink>
            <w:r>
              <w:t>.  They will send it back to you after serving the Summons and Complaint.</w:t>
            </w:r>
          </w:p>
          <w:p w14:paraId="2E238113" w14:textId="4F105B77" w:rsidR="008324B3" w:rsidRDefault="008324B3" w:rsidP="008324B3">
            <w:pPr>
              <w:pStyle w:val="ListParagraph"/>
              <w:ind w:left="405"/>
            </w:pPr>
            <w:r>
              <w:t xml:space="preserve">Save the </w:t>
            </w:r>
            <w:r w:rsidRPr="0020544A">
              <w:rPr>
                <w:b/>
              </w:rPr>
              <w:t>Proof of Service</w:t>
            </w:r>
            <w:r>
              <w:t xml:space="preserve"> or </w:t>
            </w:r>
            <w:r w:rsidRPr="0020544A">
              <w:rPr>
                <w:b/>
              </w:rPr>
              <w:t>Return of Service</w:t>
            </w:r>
            <w:r>
              <w:t xml:space="preserve"> form in case you need to show you served your spouse.</w:t>
            </w:r>
          </w:p>
          <w:p w14:paraId="7343BF3F" w14:textId="0ECBCAC1" w:rsidR="008324B3" w:rsidRPr="0020544A" w:rsidRDefault="008324B3" w:rsidP="008324B3">
            <w:pPr>
              <w:pStyle w:val="ListParagraph"/>
              <w:ind w:left="405"/>
            </w:pPr>
            <w:r>
              <w:t xml:space="preserve">You can read more about serving with a process server in: How to Serve a Summons, </w:t>
            </w:r>
            <w:hyperlink r:id="rId200" w:history="1">
              <w:r w:rsidR="0020544A" w:rsidRPr="008F3B73">
                <w:rPr>
                  <w:rStyle w:val="Hyperlink"/>
                </w:rPr>
                <w:t>CIV-106</w:t>
              </w:r>
            </w:hyperlink>
            <w:r>
              <w:t>.</w:t>
            </w:r>
          </w:p>
          <w:p w14:paraId="090CB85F" w14:textId="77777777" w:rsidR="008324B3" w:rsidRDefault="008324B3" w:rsidP="008324B3">
            <w:pPr>
              <w:pStyle w:val="Heading3"/>
              <w:outlineLvl w:val="2"/>
            </w:pPr>
            <w:r>
              <w:t>Options if Regular Service Doesn’t Work</w:t>
            </w:r>
          </w:p>
          <w:p w14:paraId="4809B7F4" w14:textId="5210A736" w:rsidR="008324B3" w:rsidRPr="008324B3" w:rsidRDefault="008324B3" w:rsidP="008324B3">
            <w:pPr>
              <w:pStyle w:val="BodyText"/>
              <w:rPr>
                <w:b/>
              </w:rPr>
            </w:pPr>
            <w:r w:rsidRPr="008324B3">
              <w:rPr>
                <w:b/>
              </w:rPr>
              <w:t>Alternate Service</w:t>
            </w:r>
          </w:p>
          <w:p w14:paraId="37E2E242" w14:textId="77777777" w:rsidR="008324B3" w:rsidRDefault="008324B3" w:rsidP="008324B3">
            <w:pPr>
              <w:pStyle w:val="BodyText"/>
            </w:pPr>
            <w:r>
              <w:t xml:space="preserve">If you cannot find your spouse, you may ask the court for permission to serve your spouse in a different way. For example, you can ask to post on the court’s legal notice website, post to someone’s social media account, email, publish in a newspaper that your spouse reads or post at a shelter or some other location your spouse is known to frequent.  </w:t>
            </w:r>
            <w:r>
              <w:lastRenderedPageBreak/>
              <w:t>Read more about alternate service.</w:t>
            </w:r>
          </w:p>
          <w:p w14:paraId="160ED6EB" w14:textId="77777777" w:rsidR="008324B3" w:rsidRPr="008324B3" w:rsidRDefault="008324B3" w:rsidP="008324B3">
            <w:pPr>
              <w:pStyle w:val="BodyText"/>
              <w:rPr>
                <w:b/>
              </w:rPr>
            </w:pPr>
            <w:r w:rsidRPr="008324B3">
              <w:rPr>
                <w:b/>
              </w:rPr>
              <w:t>Special Situations</w:t>
            </w:r>
          </w:p>
          <w:p w14:paraId="1CA9B6BF" w14:textId="63EB9962" w:rsidR="00B32ABE" w:rsidRDefault="008324B3" w:rsidP="008324B3">
            <w:pPr>
              <w:pStyle w:val="BodyText"/>
            </w:pPr>
            <w:r>
              <w:t>Read more about special situations like serving someone in a foreign country, the military or jail.</w:t>
            </w:r>
          </w:p>
          <w:p w14:paraId="35D47728" w14:textId="77777777" w:rsidR="00B32ABE" w:rsidRDefault="00B32ABE" w:rsidP="00730C5C">
            <w:pPr>
              <w:pStyle w:val="Heading3"/>
              <w:outlineLvl w:val="2"/>
            </w:pPr>
            <w:r>
              <w:t>Links in this step</w:t>
            </w:r>
          </w:p>
          <w:p w14:paraId="3D38D244" w14:textId="3B2E0543" w:rsidR="0020544A" w:rsidRPr="0020544A" w:rsidRDefault="00784B49" w:rsidP="0020544A">
            <w:pPr>
              <w:pStyle w:val="BodyText"/>
              <w:rPr>
                <w:rStyle w:val="Hyperlink"/>
                <w:color w:val="202529"/>
                <w:u w:val="none"/>
              </w:rPr>
            </w:pPr>
            <w:hyperlink r:id="rId201" w:history="1">
              <w:r w:rsidR="002343C8">
                <w:rPr>
                  <w:b/>
                </w:rPr>
                <w:t>How to Serve a Summons, CIV-106</w:t>
              </w:r>
            </w:hyperlink>
            <w:r w:rsidR="0020544A">
              <w:rPr>
                <w:rStyle w:val="Hyperlink"/>
              </w:rPr>
              <w:br/>
            </w:r>
            <w:r w:rsidR="0020544A" w:rsidRPr="0020544A">
              <w:rPr>
                <w:rStyle w:val="Hyperlink"/>
                <w:color w:val="202529"/>
                <w:u w:val="none"/>
              </w:rPr>
              <w:t>public.courts.alaska.gov/web/forms/docs/civ-106.pdf</w:t>
            </w:r>
          </w:p>
          <w:p w14:paraId="3D996C03" w14:textId="6F8CA930" w:rsidR="0020544A" w:rsidRDefault="00784B49" w:rsidP="0020544A">
            <w:pPr>
              <w:pStyle w:val="BodyText"/>
              <w:rPr>
                <w:rStyle w:val="Hyperlink"/>
                <w:color w:val="202529"/>
                <w:u w:val="none"/>
              </w:rPr>
            </w:pPr>
            <w:hyperlink r:id="rId202" w:history="1">
              <w:r w:rsidR="0020544A" w:rsidRPr="0020544A">
                <w:rPr>
                  <w:b/>
                </w:rPr>
                <w:t>statewide list of authorized process servers</w:t>
              </w:r>
            </w:hyperlink>
            <w:r w:rsidR="0020544A">
              <w:rPr>
                <w:rStyle w:val="Hyperlink"/>
              </w:rPr>
              <w:br/>
            </w:r>
            <w:r w:rsidR="0020544A" w:rsidRPr="0020544A">
              <w:rPr>
                <w:rStyle w:val="Hyperlink"/>
                <w:color w:val="202529"/>
                <w:u w:val="none"/>
              </w:rPr>
              <w:t>public.courts.alaska.gov/web/trialcourts/docs/process-servers.pdf</w:t>
            </w:r>
          </w:p>
          <w:p w14:paraId="6B6749B5" w14:textId="02438C14" w:rsidR="002343C8" w:rsidRPr="0020544A" w:rsidRDefault="00784B49" w:rsidP="0020544A">
            <w:pPr>
              <w:pStyle w:val="BodyText"/>
              <w:rPr>
                <w:rStyle w:val="Hyperlink"/>
                <w:color w:val="202529"/>
                <w:u w:val="none"/>
              </w:rPr>
            </w:pPr>
            <w:hyperlink r:id="rId203" w:history="1">
              <w:r w:rsidR="002343C8" w:rsidRPr="002343C8">
                <w:rPr>
                  <w:b/>
                </w:rPr>
                <w:t>Service Instructions, CIV-615</w:t>
              </w:r>
            </w:hyperlink>
            <w:r w:rsidR="002343C8">
              <w:rPr>
                <w:rStyle w:val="Hyperlink"/>
                <w:color w:val="202529"/>
                <w:u w:val="none"/>
              </w:rPr>
              <w:br/>
            </w:r>
            <w:r w:rsidR="002343C8" w:rsidRPr="002343C8">
              <w:rPr>
                <w:rStyle w:val="Hyperlink"/>
                <w:color w:val="202529"/>
                <w:u w:val="none"/>
              </w:rPr>
              <w:t>public.courts.alaska.gov/web/forms/docs/civ-615.pdf</w:t>
            </w:r>
          </w:p>
          <w:p w14:paraId="7B14091E" w14:textId="5EB654CC" w:rsidR="00B32ABE" w:rsidRPr="002C590F" w:rsidRDefault="0020544A" w:rsidP="002343C8">
            <w:pPr>
              <w:pStyle w:val="BodyText"/>
            </w:pPr>
            <w:r w:rsidRPr="0020544A">
              <w:rPr>
                <w:b/>
              </w:rPr>
              <w:t>Return of Service</w:t>
            </w:r>
            <w:r>
              <w:t xml:space="preserve">, </w:t>
            </w:r>
            <w:r w:rsidRPr="0020544A">
              <w:rPr>
                <w:b/>
              </w:rPr>
              <w:t>SHC-194</w:t>
            </w:r>
            <w:r>
              <w:br/>
              <w:t xml:space="preserve">as a  </w:t>
            </w:r>
            <w:hyperlink r:id="rId204"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205" w:history="1">
              <w:r w:rsidRPr="008F3B73">
                <w:rPr>
                  <w:rStyle w:val="Hyperlink"/>
                </w:rPr>
                <w:t>PD</w:t>
              </w:r>
              <w:r>
                <w:rPr>
                  <w:rStyle w:val="Hyperlink"/>
                </w:rPr>
                <w:t>F file</w:t>
              </w:r>
            </w:hyperlink>
            <w:r>
              <w:rPr>
                <w:rStyle w:val="Hyperlink"/>
              </w:rPr>
              <w:br/>
            </w:r>
            <w:r w:rsidRPr="0020544A">
              <w:rPr>
                <w:rStyle w:val="Hyperlink"/>
                <w:color w:val="202529"/>
                <w:u w:val="none"/>
              </w:rPr>
              <w:t>courts.alaska.gov/shc/family/docs/shc-193n.pdf</w:t>
            </w:r>
          </w:p>
        </w:tc>
      </w:tr>
      <w:tr w:rsidR="00A46BFE" w:rsidRPr="00B31F77" w14:paraId="45EAC1C7" w14:textId="77777777" w:rsidTr="007D65A5">
        <w:trPr>
          <w:jc w:val="center"/>
        </w:trPr>
        <w:tc>
          <w:tcPr>
            <w:tcW w:w="2628" w:type="dxa"/>
            <w:tcMar>
              <w:top w:w="360" w:type="dxa"/>
              <w:left w:w="115" w:type="dxa"/>
              <w:right w:w="115" w:type="dxa"/>
            </w:tcMar>
          </w:tcPr>
          <w:p w14:paraId="388146DA" w14:textId="77777777" w:rsidR="00A46BFE" w:rsidRDefault="00A46BFE" w:rsidP="007D65A5">
            <w:pPr>
              <w:pStyle w:val="BodyText"/>
            </w:pPr>
            <w:r w:rsidRPr="00A46BFE">
              <w:rPr>
                <w:color w:val="7030A0"/>
              </w:rPr>
              <w:lastRenderedPageBreak/>
              <w:t>{%tr endif %}</w:t>
            </w:r>
          </w:p>
        </w:tc>
        <w:tc>
          <w:tcPr>
            <w:tcW w:w="7612" w:type="dxa"/>
            <w:tcMar>
              <w:top w:w="360" w:type="dxa"/>
              <w:left w:w="115" w:type="dxa"/>
              <w:right w:w="115" w:type="dxa"/>
            </w:tcMar>
          </w:tcPr>
          <w:p w14:paraId="5287FC66" w14:textId="77777777" w:rsidR="00A46BFE" w:rsidRDefault="00A46BFE" w:rsidP="007D65A5"/>
        </w:tc>
      </w:tr>
      <w:tr w:rsidR="00B31F77" w:rsidRPr="00B31F77" w14:paraId="6E810B41" w14:textId="77777777" w:rsidTr="00290471">
        <w:trPr>
          <w:jc w:val="center"/>
        </w:trPr>
        <w:tc>
          <w:tcPr>
            <w:tcW w:w="2628" w:type="dxa"/>
            <w:tcMar>
              <w:top w:w="360" w:type="dxa"/>
              <w:left w:w="115" w:type="dxa"/>
              <w:right w:w="115" w:type="dxa"/>
            </w:tcMar>
          </w:tcPr>
          <w:p w14:paraId="2B1AD223" w14:textId="7249ED4F" w:rsidR="00B31F77" w:rsidRDefault="009F55BA" w:rsidP="00A46BFE">
            <w:pPr>
              <w:pStyle w:val="BodyText"/>
            </w:pPr>
            <w:r w:rsidRPr="00A46BFE">
              <w:rPr>
                <w:color w:val="FF6699"/>
              </w:rPr>
              <w:t xml:space="preserve">{%tr </w:t>
            </w:r>
            <w:r w:rsidR="00FF764F" w:rsidRPr="00A46BFE">
              <w:rPr>
                <w:color w:val="FF6699"/>
              </w:rPr>
              <w:t xml:space="preserve">if </w:t>
            </w:r>
            <w:proofErr w:type="spellStart"/>
            <w:r w:rsidR="00A46BFE" w:rsidRPr="00A46BFE">
              <w:rPr>
                <w:color w:val="FF6699"/>
              </w:rPr>
              <w:t>complaint_contested</w:t>
            </w:r>
            <w:proofErr w:type="spellEnd"/>
            <w:r w:rsidR="00A46BFE" w:rsidRPr="00A46BFE">
              <w:rPr>
                <w:color w:val="FF6699"/>
              </w:rPr>
              <w:t xml:space="preserve"> </w:t>
            </w:r>
            <w:r w:rsidRPr="00A46BFE">
              <w:rPr>
                <w:color w:val="FF6699"/>
              </w:rPr>
              <w:t>%}</w:t>
            </w:r>
          </w:p>
        </w:tc>
        <w:tc>
          <w:tcPr>
            <w:tcW w:w="7612" w:type="dxa"/>
            <w:tcMar>
              <w:top w:w="360" w:type="dxa"/>
              <w:left w:w="115" w:type="dxa"/>
              <w:right w:w="115" w:type="dxa"/>
            </w:tcMar>
          </w:tcPr>
          <w:p w14:paraId="3EFC421C" w14:textId="77777777" w:rsidR="00B31F77" w:rsidRDefault="00B31F77" w:rsidP="00B31F77"/>
        </w:tc>
      </w:tr>
      <w:tr w:rsidR="003B1AFE" w14:paraId="18FB1635" w14:textId="77777777" w:rsidTr="00290471">
        <w:trPr>
          <w:jc w:val="center"/>
        </w:trPr>
        <w:tc>
          <w:tcPr>
            <w:tcW w:w="2628" w:type="dxa"/>
            <w:tcMar>
              <w:top w:w="360" w:type="dxa"/>
              <w:left w:w="115" w:type="dxa"/>
              <w:right w:w="115" w:type="dxa"/>
            </w:tcMar>
          </w:tcPr>
          <w:p w14:paraId="104977C7" w14:textId="63A83CEF" w:rsidR="003B1AFE" w:rsidRPr="006C65ED" w:rsidRDefault="007E6108" w:rsidP="003B1AFE">
            <w:pPr>
              <w:pStyle w:val="Heading2"/>
              <w:outlineLvl w:val="1"/>
            </w:pPr>
            <w:r>
              <w:t xml:space="preserve">Step </w:t>
            </w:r>
            <w:bookmarkStart w:id="200" w:name="Shared"/>
            <w:r w:rsidR="00490567">
              <w:fldChar w:fldCharType="begin"/>
            </w:r>
            <w:r w:rsidR="00490567">
              <w:instrText xml:space="preserve"> SEQ stepList \* MERGEFORMAT </w:instrText>
            </w:r>
            <w:r w:rsidR="00490567">
              <w:fldChar w:fldCharType="separate"/>
            </w:r>
            <w:r w:rsidR="00C50DF9">
              <w:rPr>
                <w:noProof/>
              </w:rPr>
              <w:t>17</w:t>
            </w:r>
            <w:r w:rsidR="00490567">
              <w:rPr>
                <w:noProof/>
              </w:rPr>
              <w:fldChar w:fldCharType="end"/>
            </w:r>
            <w:bookmarkEnd w:id="200"/>
            <w:r>
              <w:t>:</w:t>
            </w:r>
            <w:r w:rsidR="004D34B0" w:rsidRPr="004D34B0">
              <w:t xml:space="preserve"> </w:t>
            </w:r>
            <w:r w:rsidR="0022408B" w:rsidRPr="0022408B">
              <w:t>Learn more about the process</w:t>
            </w:r>
          </w:p>
        </w:tc>
        <w:tc>
          <w:tcPr>
            <w:tcW w:w="7612" w:type="dxa"/>
            <w:tcMar>
              <w:top w:w="360" w:type="dxa"/>
              <w:left w:w="115" w:type="dxa"/>
              <w:right w:w="115" w:type="dxa"/>
            </w:tcMar>
          </w:tcPr>
          <w:p w14:paraId="10CD4415" w14:textId="2A923F4C" w:rsidR="0022408B" w:rsidRDefault="0022408B" w:rsidP="0022408B">
            <w:pPr>
              <w:pStyle w:val="Heading3"/>
              <w:outlineLvl w:val="2"/>
            </w:pPr>
            <w:r>
              <w:t>Read</w:t>
            </w:r>
            <w:r w:rsidRPr="0022408B">
              <w:rPr>
                <w:color w:val="00B0F0"/>
              </w:rPr>
              <w:t xml:space="preserve">{% if </w:t>
            </w:r>
            <w:proofErr w:type="spellStart"/>
            <w:r w:rsidRPr="0022408B">
              <w:rPr>
                <w:color w:val="00B0F0"/>
              </w:rPr>
              <w:t>legal_sep</w:t>
            </w:r>
            <w:r w:rsidR="007C0207">
              <w:rPr>
                <w:color w:val="00B0F0"/>
              </w:rPr>
              <w:t>aration</w:t>
            </w:r>
            <w:r w:rsidRPr="0022408B">
              <w:rPr>
                <w:color w:val="00B0F0"/>
              </w:rPr>
              <w:t>_contested</w:t>
            </w:r>
            <w:proofErr w:type="spellEnd"/>
            <w:r w:rsidRPr="0022408B">
              <w:rPr>
                <w:color w:val="00B0F0"/>
              </w:rPr>
              <w:t xml:space="preserve"> %}</w:t>
            </w:r>
            <w:r w:rsidRPr="00D870C5">
              <w:rPr>
                <w:rFonts w:ascii="Arial" w:hAnsi="Arial" w:cs="Arial"/>
              </w:rPr>
              <w:t xml:space="preserve"> (although these are about divorce, the process is the same)</w:t>
            </w:r>
            <w:r w:rsidRPr="0022408B">
              <w:rPr>
                <w:rFonts w:ascii="Arial" w:hAnsi="Arial" w:cs="Arial"/>
                <w:color w:val="00B0F0"/>
              </w:rPr>
              <w:t>{% endif %}</w:t>
            </w:r>
          </w:p>
          <w:p w14:paraId="2DB995B9" w14:textId="00352CC0" w:rsidR="0022408B" w:rsidRDefault="0022408B" w:rsidP="0022408B">
            <w:pPr>
              <w:pStyle w:val="ListParagraph"/>
              <w:ind w:left="405"/>
            </w:pPr>
            <w:r w:rsidRPr="00907662">
              <w:rPr>
                <w:b/>
              </w:rPr>
              <w:t>Flow Chart for Case Process of Divorce and Child Custody between Unmarried Parents, SHC-185</w:t>
            </w:r>
            <w:r>
              <w:t xml:space="preserve">: </w:t>
            </w:r>
            <w:r w:rsidR="00680D89">
              <w:br/>
            </w:r>
            <w:hyperlink r:id="rId206" w:history="1">
              <w:r w:rsidR="00EA7976" w:rsidRPr="008F3B73">
                <w:rPr>
                  <w:rStyle w:val="Hyperlink"/>
                </w:rPr>
                <w:t>Word</w:t>
              </w:r>
            </w:hyperlink>
            <w:r w:rsidR="00680D89">
              <w:rPr>
                <w:rStyle w:val="Hyperlink"/>
              </w:rPr>
              <w:br/>
            </w:r>
            <w:r w:rsidR="00680D89" w:rsidRPr="00680D89">
              <w:t>courts.alaska.gov/shc/family/docs/shc-185.doc</w:t>
            </w:r>
            <w:r w:rsidR="00EA7976" w:rsidRPr="008F3B73">
              <w:t xml:space="preserve"> </w:t>
            </w:r>
            <w:r w:rsidR="00680D89">
              <w:br/>
            </w:r>
            <w:hyperlink r:id="rId207" w:history="1">
              <w:r w:rsidR="00EA7976" w:rsidRPr="008F3B73">
                <w:rPr>
                  <w:rStyle w:val="Hyperlink"/>
                </w:rPr>
                <w:t>PDF</w:t>
              </w:r>
            </w:hyperlink>
            <w:r w:rsidR="00680D89">
              <w:rPr>
                <w:rStyle w:val="Hyperlink"/>
              </w:rPr>
              <w:br/>
            </w:r>
            <w:r w:rsidR="00680D89" w:rsidRPr="00680D89">
              <w:t>courts.alaska.gov/shc/family/docs/shc-185n.pdf</w:t>
            </w:r>
          </w:p>
          <w:p w14:paraId="43B1A79C" w14:textId="130284D0" w:rsidR="0022408B" w:rsidRDefault="0022408B" w:rsidP="0022408B">
            <w:pPr>
              <w:pStyle w:val="ListParagraph"/>
              <w:ind w:left="405"/>
            </w:pPr>
            <w:r w:rsidRPr="00907662">
              <w:rPr>
                <w:b/>
              </w:rPr>
              <w:t>The Life of a Divorce or Custody Case</w:t>
            </w:r>
            <w:r>
              <w:t xml:space="preserve">, </w:t>
            </w:r>
            <w:hyperlink r:id="rId208" w:history="1">
              <w:r w:rsidR="00EA7976" w:rsidRPr="008F3B73">
                <w:rPr>
                  <w:rStyle w:val="Hyperlink"/>
                </w:rPr>
                <w:t>SHC-180</w:t>
              </w:r>
            </w:hyperlink>
            <w:r w:rsidR="00907662">
              <w:rPr>
                <w:rStyle w:val="Hyperlink"/>
              </w:rPr>
              <w:br/>
            </w:r>
            <w:r w:rsidR="00907662" w:rsidRPr="00907662">
              <w:t>courts.alaska.gov/shc/family/docs/shc-180n.pdf</w:t>
            </w:r>
          </w:p>
          <w:p w14:paraId="1177D781" w14:textId="77777777" w:rsidR="0022408B" w:rsidRDefault="0022408B" w:rsidP="0022408B">
            <w:pPr>
              <w:pStyle w:val="BodyText"/>
            </w:pPr>
          </w:p>
          <w:p w14:paraId="3D931C72" w14:textId="77777777" w:rsidR="0022408B" w:rsidRDefault="0022408B" w:rsidP="0022408B">
            <w:pPr>
              <w:pStyle w:val="Heading3"/>
              <w:outlineLvl w:val="2"/>
            </w:pPr>
            <w:r>
              <w:lastRenderedPageBreak/>
              <w:t xml:space="preserve">Watch a Video </w:t>
            </w:r>
          </w:p>
          <w:p w14:paraId="4FB71E2D" w14:textId="62ADE8D8" w:rsidR="0022408B" w:rsidRDefault="00784B49" w:rsidP="0022408B">
            <w:pPr>
              <w:pStyle w:val="ListParagraph"/>
              <w:ind w:left="405"/>
            </w:pPr>
            <w:hyperlink r:id="rId209" w:history="1">
              <w:r w:rsidR="0022408B" w:rsidRPr="00EA7976">
                <w:rPr>
                  <w:rStyle w:val="Hyperlink"/>
                </w:rPr>
                <w:t>Introduction to Divorce and Custody Cases in Alaska</w:t>
              </w:r>
            </w:hyperlink>
            <w:r w:rsidR="00680D89">
              <w:br/>
            </w:r>
            <w:r w:rsidR="00680D89" w:rsidRPr="00680D89">
              <w:t>youtube.com/</w:t>
            </w:r>
            <w:proofErr w:type="spellStart"/>
            <w:r w:rsidR="00680D89" w:rsidRPr="00680D89">
              <w:t>watch?v</w:t>
            </w:r>
            <w:proofErr w:type="spellEnd"/>
            <w:r w:rsidR="00680D89" w:rsidRPr="00680D89">
              <w:t>=z2d2CLllPUU&amp;t</w:t>
            </w:r>
          </w:p>
          <w:p w14:paraId="3F0D793E" w14:textId="44CA810A" w:rsidR="0022408B" w:rsidRDefault="00784B49" w:rsidP="0022408B">
            <w:pPr>
              <w:pStyle w:val="ListParagraph"/>
              <w:ind w:left="405"/>
            </w:pPr>
            <w:hyperlink r:id="rId210" w:history="1">
              <w:r w:rsidR="0022408B" w:rsidRPr="00680D89">
                <w:rPr>
                  <w:rStyle w:val="Hyperlink"/>
                </w:rPr>
                <w:t>Overview and Timeline of the Case</w:t>
              </w:r>
            </w:hyperlink>
            <w:r w:rsidR="00680D89">
              <w:br/>
            </w:r>
            <w:r w:rsidR="00680D89" w:rsidRPr="00680D89">
              <w:t>youtube.com/</w:t>
            </w:r>
            <w:proofErr w:type="spellStart"/>
            <w:r w:rsidR="00680D89" w:rsidRPr="00680D89">
              <w:t>watch?v</w:t>
            </w:r>
            <w:proofErr w:type="spellEnd"/>
            <w:r w:rsidR="00680D89" w:rsidRPr="00680D89">
              <w:t>=EzSV4Caz6Co</w:t>
            </w:r>
          </w:p>
          <w:p w14:paraId="02F111A6" w14:textId="73361D97" w:rsidR="0022408B" w:rsidRDefault="0022408B" w:rsidP="0022408B">
            <w:pPr>
              <w:pStyle w:val="ListParagraph"/>
              <w:ind w:left="405"/>
            </w:pPr>
            <w:r>
              <w:t xml:space="preserve">Find other Alaska Divorce Videos: </w:t>
            </w:r>
            <w:hyperlink r:id="rId211" w:history="1">
              <w:r w:rsidRPr="00680D89">
                <w:rPr>
                  <w:rStyle w:val="Hyperlink"/>
                </w:rPr>
                <w:t>English</w:t>
              </w:r>
            </w:hyperlink>
            <w:r>
              <w:t xml:space="preserve"> | </w:t>
            </w:r>
            <w:hyperlink r:id="rId212" w:history="1">
              <w:r w:rsidRPr="00680D89">
                <w:rPr>
                  <w:rStyle w:val="Hyperlink"/>
                </w:rPr>
                <w:t>Spanish</w:t>
              </w:r>
            </w:hyperlink>
            <w:r>
              <w:t xml:space="preserve"> | </w:t>
            </w:r>
            <w:hyperlink r:id="rId213" w:history="1">
              <w:r w:rsidRPr="00680D89">
                <w:rPr>
                  <w:rStyle w:val="Hyperlink"/>
                </w:rPr>
                <w:t>Tagalog</w:t>
              </w:r>
            </w:hyperlink>
            <w:r w:rsidR="00680D89">
              <w:br/>
              <w:t xml:space="preserve">English: </w:t>
            </w:r>
            <w:r w:rsidR="00680D89" w:rsidRPr="00680D89">
              <w:t>youtube.com/</w:t>
            </w:r>
            <w:proofErr w:type="spellStart"/>
            <w:r w:rsidR="00680D89" w:rsidRPr="00680D89">
              <w:t>playlist?list</w:t>
            </w:r>
            <w:proofErr w:type="spellEnd"/>
            <w:r w:rsidR="00680D89" w:rsidRPr="00680D89">
              <w:t>=PLRS0LlEIQsuTsfO0wSTsSTIvVE5RO8sLc</w:t>
            </w:r>
            <w:r w:rsidR="00680D89">
              <w:br/>
              <w:t>Spanish</w:t>
            </w:r>
            <w:r w:rsidR="00680D89">
              <w:br/>
              <w:t>AK</w:t>
            </w:r>
            <w:r w:rsidR="00680D89" w:rsidRPr="00680D89">
              <w:t>law</w:t>
            </w:r>
            <w:r w:rsidR="00680D89">
              <w:t>S</w:t>
            </w:r>
            <w:r w:rsidR="00680D89" w:rsidRPr="00680D89">
              <w:t>elf</w:t>
            </w:r>
            <w:r w:rsidR="00680D89">
              <w:t>H</w:t>
            </w:r>
            <w:r w:rsidR="00680D89" w:rsidRPr="00680D89">
              <w:t>elp.org/?</w:t>
            </w:r>
            <w:proofErr w:type="spellStart"/>
            <w:r w:rsidR="00680D89" w:rsidRPr="00680D89">
              <w:t>page_id</w:t>
            </w:r>
            <w:proofErr w:type="spellEnd"/>
            <w:r w:rsidR="00680D89" w:rsidRPr="00680D89">
              <w:t>=29</w:t>
            </w:r>
            <w:r w:rsidR="00680D89">
              <w:br/>
              <w:t>Tagalog</w:t>
            </w:r>
            <w:r w:rsidR="00680D89">
              <w:br/>
              <w:t>AK</w:t>
            </w:r>
            <w:r w:rsidR="00680D89" w:rsidRPr="00680D89">
              <w:t>law</w:t>
            </w:r>
            <w:r w:rsidR="00680D89">
              <w:t>S</w:t>
            </w:r>
            <w:r w:rsidR="00680D89" w:rsidRPr="00680D89">
              <w:t>elf</w:t>
            </w:r>
            <w:r w:rsidR="00680D89">
              <w:t>H</w:t>
            </w:r>
            <w:r w:rsidR="00680D89" w:rsidRPr="00680D89">
              <w:t>elp.org/?</w:t>
            </w:r>
            <w:proofErr w:type="spellStart"/>
            <w:r w:rsidR="00680D89" w:rsidRPr="00680D89">
              <w:t>page_id</w:t>
            </w:r>
            <w:proofErr w:type="spellEnd"/>
            <w:r w:rsidR="00680D89" w:rsidRPr="00680D89">
              <w:t>=158</w:t>
            </w:r>
          </w:p>
          <w:p w14:paraId="76318495" w14:textId="7E1A2017" w:rsidR="00F273F3" w:rsidRPr="00EA7976" w:rsidRDefault="0022408B" w:rsidP="00EE5716">
            <w:pPr>
              <w:pStyle w:val="ListParagraph"/>
              <w:ind w:left="405"/>
            </w:pPr>
            <w:r>
              <w:t xml:space="preserve">Find </w:t>
            </w:r>
            <w:hyperlink r:id="rId214" w:history="1">
              <w:r w:rsidRPr="00680D89">
                <w:rPr>
                  <w:rStyle w:val="Hyperlink"/>
                </w:rPr>
                <w:t>Alaska Family Law Hearing &amp; Trial Preparation Videos</w:t>
              </w:r>
            </w:hyperlink>
            <w:r w:rsidR="00680D89">
              <w:br/>
            </w:r>
            <w:r w:rsidR="00680D89" w:rsidRPr="00680D89">
              <w:t>.youtube.com/</w:t>
            </w:r>
            <w:proofErr w:type="spellStart"/>
            <w:r w:rsidR="00680D89" w:rsidRPr="00680D89">
              <w:t>playlist?list</w:t>
            </w:r>
            <w:proofErr w:type="spellEnd"/>
            <w:r w:rsidR="00680D89" w:rsidRPr="00680D89">
              <w:t>=PL82589B66ED712B4B</w:t>
            </w:r>
          </w:p>
          <w:p w14:paraId="6D84C15E" w14:textId="4033F6A3" w:rsidR="00EA5729" w:rsidRPr="00EA5729" w:rsidRDefault="00EA5729" w:rsidP="00680D89">
            <w:pPr>
              <w:pStyle w:val="BodyText"/>
            </w:pPr>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201" w:name="_Hlk123134046"/>
            <w:r w:rsidRPr="00A46BFE">
              <w:rPr>
                <w:color w:val="FF6699"/>
              </w:rPr>
              <w:lastRenderedPageBreak/>
              <w:t>{%tr endif %}</w:t>
            </w:r>
          </w:p>
        </w:tc>
        <w:tc>
          <w:tcPr>
            <w:tcW w:w="7612" w:type="dxa"/>
            <w:tcMar>
              <w:top w:w="360" w:type="dxa"/>
              <w:left w:w="115" w:type="dxa"/>
              <w:right w:w="115" w:type="dxa"/>
            </w:tcMar>
          </w:tcPr>
          <w:p w14:paraId="692628CF" w14:textId="77777777" w:rsidR="00F162CD" w:rsidRPr="00310640" w:rsidRDefault="00F162CD" w:rsidP="001D25D8"/>
        </w:tc>
      </w:tr>
      <w:bookmarkEnd w:id="201"/>
      <w:tr w:rsidR="00F162CD" w:rsidRPr="00DA61AF" w14:paraId="2CB915E9" w14:textId="77777777" w:rsidTr="00290471">
        <w:trPr>
          <w:jc w:val="center"/>
        </w:trPr>
        <w:tc>
          <w:tcPr>
            <w:tcW w:w="2628" w:type="dxa"/>
            <w:tcMar>
              <w:top w:w="360" w:type="dxa"/>
              <w:left w:w="115" w:type="dxa"/>
              <w:right w:w="115" w:type="dxa"/>
            </w:tcMar>
          </w:tcPr>
          <w:p w14:paraId="13898EC9" w14:textId="46879C64"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{%tr if</w:t>
            </w:r>
            <w:r w:rsidR="00A46BFE">
              <w:rPr>
                <w:rFonts w:ascii="Tahoma" w:eastAsia="Times New Roman" w:hAnsi="Tahoma" w:cs="Tahoma"/>
              </w:rPr>
              <w:t xml:space="preserve"> </w:t>
            </w:r>
            <w:proofErr w:type="spellStart"/>
            <w:r w:rsidR="00A46BFE">
              <w:rPr>
                <w:rFonts w:ascii="Tahoma" w:eastAsia="Times New Roman" w:hAnsi="Tahoma" w:cs="Tahoma"/>
              </w:rPr>
              <w:t>missing_spouse</w:t>
            </w:r>
            <w:proofErr w:type="spellEnd"/>
            <w:r w:rsidR="00DA61AF" w:rsidRPr="00DA61AF">
              <w:rPr>
                <w:rFonts w:ascii="Tahoma" w:eastAsia="Times New Roman" w:hAnsi="Tahoma" w:cs="Tahoma"/>
              </w:rPr>
              <w:t xml:space="preserve"> </w:t>
            </w:r>
            <w:r w:rsidRPr="00DA61AF">
              <w:rPr>
                <w:rFonts w:ascii="Tahoma" w:eastAsia="Times New Roman" w:hAnsi="Tahoma" w:cs="Tahoma"/>
              </w:rPr>
              <w:t>%}</w:t>
            </w:r>
          </w:p>
        </w:tc>
        <w:tc>
          <w:tcPr>
            <w:tcW w:w="7612" w:type="dxa"/>
            <w:tcMar>
              <w:top w:w="360"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290471">
        <w:trPr>
          <w:jc w:val="center"/>
        </w:trPr>
        <w:tc>
          <w:tcPr>
            <w:tcW w:w="2628" w:type="dxa"/>
            <w:tcMar>
              <w:top w:w="360" w:type="dxa"/>
              <w:left w:w="115" w:type="dxa"/>
              <w:right w:w="115" w:type="dxa"/>
            </w:tcMar>
          </w:tcPr>
          <w:p w14:paraId="538A6987" w14:textId="6EE00D7E" w:rsidR="00F162CD" w:rsidRPr="007D262F" w:rsidRDefault="007E6108" w:rsidP="0072117F">
            <w:pPr>
              <w:pStyle w:val="Heading2"/>
              <w:outlineLvl w:val="1"/>
            </w:pPr>
            <w:r>
              <w:t xml:space="preserve">Step </w:t>
            </w:r>
            <w:bookmarkStart w:id="202" w:name="FigureMore"/>
            <w:r w:rsidR="00490567">
              <w:fldChar w:fldCharType="begin"/>
            </w:r>
            <w:r w:rsidR="00490567">
              <w:instrText xml:space="preserve"> SEQ stepList \* MERGEFORMAT </w:instrText>
            </w:r>
            <w:r w:rsidR="00490567">
              <w:fldChar w:fldCharType="separate"/>
            </w:r>
            <w:r w:rsidR="00C50DF9">
              <w:rPr>
                <w:noProof/>
              </w:rPr>
              <w:t>18</w:t>
            </w:r>
            <w:r w:rsidR="00490567">
              <w:rPr>
                <w:noProof/>
              </w:rPr>
              <w:fldChar w:fldCharType="end"/>
            </w:r>
            <w:bookmarkEnd w:id="202"/>
            <w:r>
              <w:t xml:space="preserve">: </w:t>
            </w:r>
            <w:r w:rsidR="00C837C3" w:rsidRPr="00C837C3">
              <w:t xml:space="preserve">File to end your marriage when you don't know where your spouse is, there are no children, and there is no property or </w:t>
            </w:r>
            <w:r w:rsidR="00C837C3" w:rsidRPr="00C837C3">
              <w:lastRenderedPageBreak/>
              <w:t xml:space="preserve">debt to divide (missing spouse no kids no property </w:t>
            </w:r>
            <w:proofErr w:type="spellStart"/>
            <w:r w:rsidR="00C837C3" w:rsidRPr="00C837C3">
              <w:t>tf</w:t>
            </w:r>
            <w:proofErr w:type="spellEnd"/>
            <w:r w:rsidR="00C837C3" w:rsidRPr="00C837C3">
              <w:t>)</w:t>
            </w:r>
          </w:p>
        </w:tc>
        <w:tc>
          <w:tcPr>
            <w:tcW w:w="7612" w:type="dxa"/>
            <w:tcMar>
              <w:top w:w="360" w:type="dxa"/>
              <w:left w:w="115" w:type="dxa"/>
              <w:right w:w="115" w:type="dxa"/>
            </w:tcMar>
          </w:tcPr>
          <w:p w14:paraId="08DC6500" w14:textId="77777777" w:rsidR="00C837C3" w:rsidRDefault="00C837C3" w:rsidP="00C837C3">
            <w:pPr>
              <w:pStyle w:val="BodyText"/>
            </w:pPr>
            <w:r>
              <w:lastRenderedPageBreak/>
              <w:t>Usually when you start a case you are required to give your spouse all the forms you file with the court.  This is called "service."  If you don't know where your spouse is you can ask the court to let you serve by "alternate service."  You can only use "alternate services" after your look for your spouse with "diligent inquiry."  These steps are described below.</w:t>
            </w:r>
          </w:p>
          <w:p w14:paraId="0A1B6B4D" w14:textId="77777777" w:rsidR="00C837C3" w:rsidRDefault="00C837C3" w:rsidP="00C837C3">
            <w:pPr>
              <w:pStyle w:val="BodyText"/>
            </w:pPr>
          </w:p>
          <w:p w14:paraId="58F01937" w14:textId="2BA58B31" w:rsidR="00C837C3" w:rsidRDefault="00C837C3" w:rsidP="00C837C3">
            <w:pPr>
              <w:pStyle w:val="Heading3"/>
              <w:outlineLvl w:val="2"/>
            </w:pPr>
            <w:r>
              <w:t xml:space="preserve">Fill out the forms to start your dissolution case and ask the court to let you use alternate service </w:t>
            </w:r>
          </w:p>
          <w:p w14:paraId="0E044308" w14:textId="77777777" w:rsidR="00C837C3" w:rsidRDefault="00C837C3" w:rsidP="00C837C3">
            <w:pPr>
              <w:pStyle w:val="BodyText"/>
            </w:pPr>
            <w:r>
              <w:t xml:space="preserve">You will not know your case number until you file your documents with the court.  You can write the case number on all your forms then.  </w:t>
            </w:r>
          </w:p>
          <w:p w14:paraId="548C33A4" w14:textId="41D2CE94" w:rsidR="00C837C3" w:rsidRDefault="00C837C3" w:rsidP="00C837C3">
            <w:pPr>
              <w:pStyle w:val="ListParagraph"/>
              <w:ind w:left="405"/>
            </w:pPr>
            <w:r>
              <w:t xml:space="preserve">Petition for Dissolution of Marriage: One Spouse, </w:t>
            </w:r>
            <w:hyperlink r:id="rId215" w:history="1">
              <w:r w:rsidRPr="00C837C3">
                <w:rPr>
                  <w:rStyle w:val="Hyperlink"/>
                </w:rPr>
                <w:t>DR-200</w:t>
              </w:r>
            </w:hyperlink>
          </w:p>
          <w:p w14:paraId="21A5FB17" w14:textId="4F4BD42A" w:rsidR="00C837C3" w:rsidRDefault="00C837C3" w:rsidP="00C837C3">
            <w:pPr>
              <w:pStyle w:val="ListParagraph"/>
              <w:ind w:left="405"/>
            </w:pPr>
            <w:r>
              <w:t xml:space="preserve">Affidavit of Diligent Inquiry, </w:t>
            </w:r>
            <w:hyperlink r:id="rId216" w:history="1">
              <w:r w:rsidRPr="00C837C3">
                <w:rPr>
                  <w:rStyle w:val="Hyperlink"/>
                </w:rPr>
                <w:t>DR-210</w:t>
              </w:r>
            </w:hyperlink>
            <w:r>
              <w:t xml:space="preserve"> (this form lists all the ways you </w:t>
            </w:r>
            <w:r>
              <w:lastRenderedPageBreak/>
              <w:t>should look for your spouse - if the court thinks you did not do enough to find your spouse, you may have to do more)</w:t>
            </w:r>
          </w:p>
          <w:p w14:paraId="779E5308" w14:textId="2B172547" w:rsidR="00C837C3" w:rsidRDefault="00C837C3" w:rsidP="00C837C3">
            <w:pPr>
              <w:pStyle w:val="ListParagraph"/>
              <w:ind w:left="405"/>
            </w:pPr>
            <w:r>
              <w:t xml:space="preserve">Information Sheet, </w:t>
            </w:r>
            <w:hyperlink r:id="rId217" w:history="1">
              <w:r w:rsidRPr="00C837C3">
                <w:rPr>
                  <w:rStyle w:val="Hyperlink"/>
                </w:rPr>
                <w:t>DR-314</w:t>
              </w:r>
            </w:hyperlink>
            <w:r>
              <w:t xml:space="preserve"> (fill in 1-3 with complete information for yourself, your spouse if you know it, and then sign and date)</w:t>
            </w:r>
          </w:p>
          <w:p w14:paraId="0AD83E7E" w14:textId="1CA3679C" w:rsidR="00C837C3" w:rsidRPr="00C837C3" w:rsidRDefault="00C837C3" w:rsidP="00C837C3">
            <w:pPr>
              <w:pStyle w:val="ListParagraph"/>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p>
          <w:p w14:paraId="0FEEC6ED" w14:textId="77777777" w:rsidR="00C837C3" w:rsidRDefault="00C837C3" w:rsidP="00C837C3">
            <w:pPr>
              <w:pStyle w:val="Heading3"/>
              <w:outlineLvl w:val="2"/>
            </w:pPr>
            <w:r>
              <w:t>Make 2 Copies of Your Forms: 1 copy for your own record and 1 copy for your spouse</w:t>
            </w:r>
          </w:p>
          <w:p w14:paraId="2B0D6C55" w14:textId="31FDDC5A" w:rsidR="00C837C3" w:rsidRDefault="00C837C3" w:rsidP="00C837C3">
            <w:pPr>
              <w:pStyle w:val="BodyText"/>
            </w:pPr>
            <w:r w:rsidRPr="00C837C3">
              <w:rPr>
                <w:b/>
              </w:rPr>
              <w:t>File the Original with Your Local Cour</w:t>
            </w:r>
            <w:r>
              <w:t xml:space="preserve">t (Find the closest Alaska Trial Courthouse to file your petition: </w:t>
            </w:r>
            <w:hyperlink r:id="rId218" w:anchor="trial" w:history="1">
              <w:r w:rsidRPr="00C837C3">
                <w:rPr>
                  <w:rStyle w:val="Hyperlink"/>
                </w:rPr>
                <w:t>Court Directory</w:t>
              </w:r>
            </w:hyperlink>
            <w:r>
              <w:t>.)</w:t>
            </w:r>
          </w:p>
          <w:p w14:paraId="05DBDE1D" w14:textId="72FB2E13" w:rsidR="00C837C3" w:rsidRDefault="00C837C3" w:rsidP="00C837C3">
            <w:pPr>
              <w:pStyle w:val="BodyText"/>
            </w:pPr>
            <w:r>
              <w:t xml:space="preserve">There is a fee to file a case.  If you cannot afford it and want to file the case for free, you can file </w:t>
            </w:r>
            <w:r w:rsidRPr="00C837C3">
              <w:rPr>
                <w:b/>
              </w:rPr>
              <w:t>Exemption From the Payment of Fees</w:t>
            </w:r>
            <w:r>
              <w:t xml:space="preserve">, </w:t>
            </w:r>
            <w:hyperlink r:id="rId219" w:history="1">
              <w:r w:rsidRPr="00C837C3">
                <w:rPr>
                  <w:rStyle w:val="Hyperlink"/>
                </w:rPr>
                <w:t>TF-920</w:t>
              </w:r>
            </w:hyperlink>
            <w:r>
              <w:t>.  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they decide you don’t have to pay the filing fee.  Check with your local court to make sure you understand the procedure in using the TF-920 form and getting the summons.</w:t>
            </w:r>
          </w:p>
          <w:p w14:paraId="5EE49F94" w14:textId="1E10A645" w:rsidR="00C837C3" w:rsidRDefault="00C837C3" w:rsidP="00C837C3">
            <w:pPr>
              <w:pStyle w:val="Heading3"/>
              <w:outlineLvl w:val="2"/>
            </w:pPr>
            <w:r>
              <w:t>Final Steps of Alternate Service</w:t>
            </w:r>
          </w:p>
          <w:p w14:paraId="03CACE94" w14:textId="77777777" w:rsidR="00C837C3" w:rsidRDefault="00C837C3" w:rsidP="00C837C3">
            <w:pPr>
              <w:pStyle w:val="ListParagraph"/>
              <w:ind w:left="405"/>
            </w:pPr>
            <w:r>
              <w:t xml:space="preserve">The clerk will sign a </w:t>
            </w:r>
            <w:r w:rsidRPr="00C837C3">
              <w:rPr>
                <w:b/>
              </w:rPr>
              <w:t>Notice to Absent Spouse</w:t>
            </w:r>
            <w:r>
              <w:t xml:space="preserve"> if the court finds your attempts to notify your spouse to be sufficient.  The court will then post the Notice on the Alaska Court System's legal notice website for 4 weeks in a row.</w:t>
            </w:r>
          </w:p>
          <w:p w14:paraId="1663C721" w14:textId="292396C0" w:rsidR="00C837C3" w:rsidRDefault="00C837C3" w:rsidP="00C837C3">
            <w:pPr>
              <w:pStyle w:val="ListParagraph"/>
              <w:ind w:left="405"/>
            </w:pPr>
            <w:r>
              <w:t xml:space="preserve">After the notice has been posted 4 weeks, fill out and file the </w:t>
            </w:r>
            <w:r w:rsidRPr="00C837C3">
              <w:rPr>
                <w:b/>
              </w:rPr>
              <w:t>Proof of Notice</w:t>
            </w:r>
            <w:r>
              <w:t xml:space="preserve">, </w:t>
            </w:r>
            <w:hyperlink r:id="rId220" w:history="1">
              <w:r w:rsidRPr="00C837C3">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0CDAFBC8" w14:textId="77777777" w:rsidR="00C837C3" w:rsidRDefault="00C837C3" w:rsidP="00C837C3">
            <w:pPr>
              <w:pStyle w:val="ListParagraph"/>
              <w:ind w:left="405"/>
            </w:pPr>
            <w:r>
              <w:t>Attend the hearing.  The court will ask you questions about trying to find your spouse and about ending the marriage.</w:t>
            </w:r>
          </w:p>
          <w:p w14:paraId="1D3978DC" w14:textId="77777777" w:rsidR="00DA58B6" w:rsidRDefault="00C837C3" w:rsidP="00C837C3">
            <w:pPr>
              <w:pStyle w:val="Heading3"/>
              <w:outlineLvl w:val="2"/>
            </w:pPr>
            <w:r>
              <w:lastRenderedPageBreak/>
              <w:t>Links in this step</w:t>
            </w:r>
          </w:p>
          <w:p w14:paraId="5711B068" w14:textId="555B035D" w:rsidR="004F339F" w:rsidRDefault="004F339F" w:rsidP="004F339F">
            <w:pPr>
              <w:pStyle w:val="BodyText"/>
            </w:pPr>
            <w:r w:rsidRPr="004F339F">
              <w:rPr>
                <w:b/>
              </w:rPr>
              <w:t xml:space="preserve">Petition for Dissolution of Marriage: One Spouse, </w:t>
            </w:r>
            <w:hyperlink r:id="rId221" w:history="1">
              <w:r w:rsidRPr="004F339F">
                <w:rPr>
                  <w:b/>
                </w:rPr>
                <w:t>DR-200</w:t>
              </w:r>
            </w:hyperlink>
            <w:r>
              <w:br/>
            </w:r>
            <w:r w:rsidRPr="004F339F">
              <w:t>public.courts.alaska.gov/web/forms/docs/dr-200.pdf</w:t>
            </w:r>
          </w:p>
          <w:p w14:paraId="4E87C64F" w14:textId="1F9CE8CB" w:rsidR="004F339F" w:rsidRDefault="004F339F" w:rsidP="004F339F">
            <w:pPr>
              <w:pStyle w:val="BodyText"/>
            </w:pPr>
            <w:r w:rsidRPr="004F339F">
              <w:rPr>
                <w:b/>
              </w:rPr>
              <w:t xml:space="preserve">Affidavit of Diligent Inquiry, </w:t>
            </w:r>
            <w:hyperlink r:id="rId222" w:history="1">
              <w:r w:rsidRPr="004F339F">
                <w:rPr>
                  <w:b/>
                </w:rPr>
                <w:t>DR-210</w:t>
              </w:r>
            </w:hyperlink>
            <w:r>
              <w:br/>
            </w:r>
            <w:r w:rsidRPr="004F339F">
              <w:t>public.courts.alaska.gov/web/forms/docs/dr-210.pdf</w:t>
            </w:r>
          </w:p>
          <w:p w14:paraId="730E3556" w14:textId="619B7DB3" w:rsidR="004F339F" w:rsidRDefault="004F339F" w:rsidP="004F339F">
            <w:pPr>
              <w:pStyle w:val="BodyText"/>
            </w:pPr>
            <w:r w:rsidRPr="004F339F">
              <w:rPr>
                <w:b/>
              </w:rPr>
              <w:t xml:space="preserve">Information Sheet, </w:t>
            </w:r>
            <w:hyperlink r:id="rId223" w:history="1">
              <w:r w:rsidRPr="004F339F">
                <w:rPr>
                  <w:b/>
                </w:rPr>
                <w:t>DR-314</w:t>
              </w:r>
            </w:hyperlink>
            <w:r>
              <w:br/>
            </w:r>
            <w:r w:rsidRPr="004F339F">
              <w:t>public.courts.alaska.gov/web/forms/docs/dr-314.pdf</w:t>
            </w:r>
          </w:p>
          <w:p w14:paraId="586D6674" w14:textId="25322095" w:rsidR="004F339F" w:rsidRDefault="00784B49" w:rsidP="004F339F">
            <w:pPr>
              <w:pStyle w:val="BodyText"/>
            </w:pPr>
            <w:hyperlink r:id="rId224" w:anchor="trial" w:history="1">
              <w:r w:rsidR="004F339F" w:rsidRPr="004F339F">
                <w:rPr>
                  <w:b/>
                </w:rPr>
                <w:t>Court Directory</w:t>
              </w:r>
            </w:hyperlink>
            <w:r w:rsidR="004F339F">
              <w:br/>
            </w:r>
            <w:r w:rsidR="004F339F" w:rsidRPr="004F339F">
              <w:t>courts.alaska.gov/</w:t>
            </w:r>
            <w:proofErr w:type="spellStart"/>
            <w:r w:rsidR="004F339F" w:rsidRPr="004F339F">
              <w:t>courtdir</w:t>
            </w:r>
            <w:proofErr w:type="spellEnd"/>
            <w:r w:rsidR="004F339F" w:rsidRPr="004F339F">
              <w:t>/</w:t>
            </w:r>
            <w:proofErr w:type="spellStart"/>
            <w:r w:rsidR="004F339F" w:rsidRPr="004F339F">
              <w:t>index.htm#trial</w:t>
            </w:r>
            <w:proofErr w:type="spellEnd"/>
          </w:p>
          <w:p w14:paraId="4CB3CFD1" w14:textId="0F18C4D4" w:rsidR="004F339F" w:rsidRDefault="004F339F" w:rsidP="004F339F">
            <w:pPr>
              <w:pStyle w:val="BodyText"/>
            </w:pPr>
            <w:r w:rsidRPr="00C837C3">
              <w:rPr>
                <w:b/>
              </w:rPr>
              <w:t>Exemption From the Payment of Fees</w:t>
            </w:r>
            <w:r w:rsidRPr="004F339F">
              <w:rPr>
                <w:b/>
              </w:rPr>
              <w:t xml:space="preserve">, </w:t>
            </w:r>
            <w:hyperlink r:id="rId225" w:history="1">
              <w:r w:rsidRPr="004F339F">
                <w:rPr>
                  <w:b/>
                </w:rPr>
                <w:t>TF-920</w:t>
              </w:r>
            </w:hyperlink>
            <w:r>
              <w:br/>
            </w:r>
            <w:r w:rsidRPr="004F339F">
              <w:t>public.courts.alaska.gov/web/forms/docs/tf-920.pdf</w:t>
            </w:r>
          </w:p>
          <w:p w14:paraId="2EB506A6" w14:textId="4443C48B" w:rsidR="004F339F" w:rsidRPr="004F339F" w:rsidRDefault="004F339F" w:rsidP="004F339F">
            <w:pPr>
              <w:pStyle w:val="BodyText"/>
            </w:pPr>
            <w:r w:rsidRPr="00C837C3">
              <w:rPr>
                <w:b/>
              </w:rPr>
              <w:t>Proof of Notice</w:t>
            </w:r>
            <w:r w:rsidRPr="004F339F">
              <w:rPr>
                <w:b/>
              </w:rPr>
              <w:t xml:space="preserve">, </w:t>
            </w:r>
            <w:hyperlink r:id="rId226" w:history="1">
              <w:r w:rsidRPr="004F339F">
                <w:rPr>
                  <w:b/>
                </w:rPr>
                <w:t>DR-225</w:t>
              </w:r>
            </w:hyperlink>
            <w:r>
              <w:br/>
            </w:r>
            <w:r w:rsidRPr="004F339F">
              <w:t>public.courts.alaska.gov/web/forms/docs/dr-225.pdf</w:t>
            </w:r>
          </w:p>
        </w:tc>
      </w:tr>
      <w:tr w:rsidR="00BB2365" w14:paraId="30D13D45" w14:textId="77777777" w:rsidTr="00BB236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3E006937" w14:textId="77777777" w:rsidR="00BB2365" w:rsidRPr="00310640" w:rsidRDefault="00BB2365" w:rsidP="00BB2365"/>
        </w:tc>
      </w:tr>
      <w:tr w:rsidR="00BB2365" w:rsidRPr="00BB2365" w14:paraId="1D5A540D" w14:textId="77777777" w:rsidTr="00290471">
        <w:trPr>
          <w:jc w:val="center"/>
        </w:trPr>
        <w:tc>
          <w:tcPr>
            <w:tcW w:w="2628" w:type="dxa"/>
            <w:tcMar>
              <w:top w:w="360" w:type="dxa"/>
              <w:left w:w="115" w:type="dxa"/>
              <w:right w:w="115" w:type="dxa"/>
            </w:tcMar>
          </w:tcPr>
          <w:p w14:paraId="392370D1" w14:textId="6FD28A28" w:rsidR="00BB2365" w:rsidRDefault="00BB2365" w:rsidP="007C0207">
            <w:pPr>
              <w:pStyle w:val="BodyText"/>
            </w:pPr>
            <w:r w:rsidRPr="006C65ED">
              <w:t xml:space="preserve">{%tr </w:t>
            </w:r>
            <w:r w:rsidRPr="007D262F">
              <w:t xml:space="preserve">if </w:t>
            </w:r>
            <w:r w:rsidR="005442DF">
              <w:t>paternity</w:t>
            </w:r>
            <w:r w:rsidR="007C0207">
              <w:t xml:space="preserve"> </w:t>
            </w:r>
            <w:r w:rsidRPr="006C65ED">
              <w:t>%}</w:t>
            </w:r>
          </w:p>
        </w:tc>
        <w:tc>
          <w:tcPr>
            <w:tcW w:w="7612" w:type="dxa"/>
            <w:tcMar>
              <w:top w:w="360" w:type="dxa"/>
              <w:left w:w="115" w:type="dxa"/>
              <w:right w:w="115" w:type="dxa"/>
            </w:tcMar>
          </w:tcPr>
          <w:p w14:paraId="1FABD014" w14:textId="77777777" w:rsidR="00BB2365" w:rsidRDefault="00BB2365" w:rsidP="00BB2365">
            <w:pPr>
              <w:pStyle w:val="BodyText"/>
            </w:pPr>
          </w:p>
        </w:tc>
      </w:tr>
      <w:tr w:rsidR="00BB2365" w14:paraId="372137E7" w14:textId="77777777" w:rsidTr="00290471">
        <w:trPr>
          <w:jc w:val="center"/>
        </w:trPr>
        <w:tc>
          <w:tcPr>
            <w:tcW w:w="2628" w:type="dxa"/>
            <w:tcMar>
              <w:top w:w="360" w:type="dxa"/>
              <w:left w:w="115" w:type="dxa"/>
              <w:right w:w="115" w:type="dxa"/>
            </w:tcMar>
          </w:tcPr>
          <w:p w14:paraId="58AE5642" w14:textId="5A7408CB" w:rsidR="00BB2365" w:rsidRPr="007D262F" w:rsidRDefault="00BB2365" w:rsidP="00BB2365">
            <w:pPr>
              <w:pStyle w:val="Heading2"/>
              <w:outlineLvl w:val="1"/>
            </w:pPr>
            <w:r>
              <w:t xml:space="preserve">Step </w:t>
            </w:r>
            <w:bookmarkStart w:id="203" w:name="CustodyCalc"/>
            <w:r>
              <w:fldChar w:fldCharType="begin"/>
            </w:r>
            <w:r>
              <w:instrText xml:space="preserve"> SEQ stepList \* MERGEFORMAT </w:instrText>
            </w:r>
            <w:r>
              <w:fldChar w:fldCharType="separate"/>
            </w:r>
            <w:r w:rsidR="00C50DF9">
              <w:rPr>
                <w:noProof/>
              </w:rPr>
              <w:t>19</w:t>
            </w:r>
            <w:r>
              <w:rPr>
                <w:noProof/>
              </w:rPr>
              <w:fldChar w:fldCharType="end"/>
            </w:r>
            <w:bookmarkEnd w:id="203"/>
            <w:r>
              <w:t xml:space="preserve">: </w:t>
            </w:r>
            <w:r w:rsidR="00DA2AAD" w:rsidRPr="00DA2AAD">
              <w:t xml:space="preserve">Learn about paternity testing (paternity testing </w:t>
            </w:r>
            <w:proofErr w:type="spellStart"/>
            <w:r w:rsidR="00DA2AAD" w:rsidRPr="00DA2AAD">
              <w:t>stand alone</w:t>
            </w:r>
            <w:proofErr w:type="spellEnd"/>
            <w:r w:rsidR="00DA2AAD" w:rsidRPr="00DA2AAD">
              <w:t xml:space="preserve"> information </w:t>
            </w:r>
            <w:proofErr w:type="spellStart"/>
            <w:r w:rsidR="00DA2AAD" w:rsidRPr="00DA2AAD">
              <w:t>tf</w:t>
            </w:r>
            <w:proofErr w:type="spellEnd"/>
            <w:r w:rsidR="00DA2AAD" w:rsidRPr="00DA2AAD">
              <w:t>)</w:t>
            </w:r>
          </w:p>
        </w:tc>
        <w:tc>
          <w:tcPr>
            <w:tcW w:w="7612" w:type="dxa"/>
            <w:tcMar>
              <w:top w:w="360" w:type="dxa"/>
              <w:left w:w="115" w:type="dxa"/>
              <w:right w:w="115" w:type="dxa"/>
            </w:tcMar>
          </w:tcPr>
          <w:p w14:paraId="0E2D556E" w14:textId="1D287900" w:rsidR="00DA2AAD" w:rsidRDefault="00DA2AAD" w:rsidP="00DA2AAD">
            <w:pPr>
              <w:pStyle w:val="Heading3"/>
              <w:outlineLvl w:val="2"/>
            </w:pPr>
            <w:r>
              <w:t>General paternity information</w:t>
            </w:r>
          </w:p>
          <w:p w14:paraId="7C330F76" w14:textId="768BB406" w:rsidR="00DA2AAD" w:rsidRDefault="00DA2AAD" w:rsidP="00DA2AAD">
            <w:pPr>
              <w:pStyle w:val="ListParagraph"/>
              <w:ind w:left="405"/>
            </w:pPr>
            <w:r>
              <w:t xml:space="preserve">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  </w:t>
            </w:r>
          </w:p>
          <w:p w14:paraId="4DE50C0A" w14:textId="6886346D" w:rsidR="00DA2AAD" w:rsidRDefault="00DA2AAD" w:rsidP="00DA2AAD">
            <w:pPr>
              <w:pStyle w:val="ListParagraph"/>
              <w:ind w:left="405"/>
            </w:pPr>
            <w:r>
              <w:t>Courts use genetic testing, more commonly called "DNA testing," to establish or disestablish paternity.  To take the test, a DNA sample is collected using a swab, similar to a Q-Tip, inside the cheek to pick up cells.  Samples are collected from the mother, the child, and the person who may be the father.  The testing is painless and the whole process takes about 15 minutes.  Once all the samples have been collected, the result is ready within about 3 weeks.</w:t>
            </w:r>
          </w:p>
          <w:p w14:paraId="670BC44E" w14:textId="77777777" w:rsidR="00DA2AAD" w:rsidRDefault="00DA2AAD" w:rsidP="00DA2AAD">
            <w:pPr>
              <w:pStyle w:val="BodyText"/>
            </w:pPr>
          </w:p>
          <w:p w14:paraId="4976DB06" w14:textId="77777777" w:rsidR="00DA2AAD" w:rsidRDefault="00DA2AAD" w:rsidP="00DA2AAD">
            <w:pPr>
              <w:pStyle w:val="Heading3"/>
              <w:outlineLvl w:val="2"/>
            </w:pPr>
            <w:r>
              <w:lastRenderedPageBreak/>
              <w:t>If you are unsure, you can ask for a paternity test</w:t>
            </w:r>
          </w:p>
          <w:p w14:paraId="6FBD443A" w14:textId="77777777" w:rsidR="00DA2AAD" w:rsidRDefault="00DA2AAD" w:rsidP="00DA2AAD">
            <w:pPr>
              <w:pStyle w:val="BodyText"/>
            </w:pPr>
            <w:r w:rsidRPr="00DA2AAD">
              <w:rPr>
                <w:b/>
              </w:rPr>
              <w:t>In Court</w:t>
            </w:r>
            <w:r>
              <w:t>: Once you open a case to end your marriage, you can file:</w:t>
            </w:r>
          </w:p>
          <w:p w14:paraId="4AEF571C" w14:textId="046EA0C2" w:rsidR="00DA2AAD" w:rsidRDefault="00DA2AAD" w:rsidP="00DA2AAD">
            <w:pPr>
              <w:pStyle w:val="ListParagraph"/>
              <w:ind w:left="405"/>
            </w:pPr>
            <w:r>
              <w:t xml:space="preserve">Motion &amp; Affidavit for Genetic (DNA) Testing, SHC-1370 </w:t>
            </w:r>
            <w:hyperlink r:id="rId227" w:history="1">
              <w:r w:rsidRPr="00FE3FA6">
                <w:rPr>
                  <w:rStyle w:val="Hyperlink"/>
                </w:rPr>
                <w:t>Word</w:t>
              </w:r>
            </w:hyperlink>
            <w:r>
              <w:t xml:space="preserve"> | </w:t>
            </w:r>
            <w:hyperlink r:id="rId228" w:history="1">
              <w:r w:rsidRPr="00FE3FA6">
                <w:rPr>
                  <w:rStyle w:val="Hyperlink"/>
                </w:rPr>
                <w:t>PDF</w:t>
              </w:r>
            </w:hyperlink>
          </w:p>
          <w:p w14:paraId="5AEDB8B1" w14:textId="33A8D28A" w:rsidR="00DA2AAD" w:rsidRDefault="00DA2AAD" w:rsidP="00DA2AAD">
            <w:pPr>
              <w:pStyle w:val="ListParagraph"/>
              <w:ind w:left="405"/>
            </w:pPr>
            <w:r>
              <w:t xml:space="preserve">Order for Genetic (DNA) Testing, SHC-1375 </w:t>
            </w:r>
            <w:hyperlink r:id="rId229" w:history="1">
              <w:r w:rsidRPr="00FE3FA6">
                <w:rPr>
                  <w:rStyle w:val="Hyperlink"/>
                </w:rPr>
                <w:t>Word</w:t>
              </w:r>
            </w:hyperlink>
            <w:r>
              <w:t xml:space="preserve"> | </w:t>
            </w:r>
            <w:hyperlink r:id="rId230" w:history="1">
              <w:r w:rsidRPr="00FE3FA6">
                <w:rPr>
                  <w:rStyle w:val="Hyperlink"/>
                </w:rPr>
                <w:t>PDF</w:t>
              </w:r>
            </w:hyperlink>
          </w:p>
          <w:p w14:paraId="6CD3513D" w14:textId="77777777" w:rsidR="00DA2AAD" w:rsidRDefault="00DA2AAD" w:rsidP="00DA2AAD">
            <w:pPr>
              <w:pStyle w:val="ListParagraph"/>
              <w:ind w:left="405"/>
            </w:pPr>
            <w:r>
              <w:t>The court will decide where the test is done (usually CSSD) and who will pay.</w:t>
            </w:r>
          </w:p>
          <w:p w14:paraId="01E0836E" w14:textId="77777777" w:rsidR="00DA2AAD" w:rsidRDefault="00DA2AAD" w:rsidP="00DA2AAD">
            <w:pPr>
              <w:pStyle w:val="BodyText"/>
            </w:pPr>
          </w:p>
          <w:p w14:paraId="1D1EC697" w14:textId="77777777" w:rsidR="00DA2AAD" w:rsidRDefault="00DA2AAD" w:rsidP="00DA2AAD">
            <w:pPr>
              <w:pStyle w:val="BodyText"/>
            </w:pPr>
            <w:r w:rsidRPr="00DA2AAD">
              <w:rPr>
                <w:b/>
              </w:rPr>
              <w:t>Child Support Services Division (CSSD)</w:t>
            </w:r>
            <w:r>
              <w:t>: Before you open a case, you can ask CSSD to establish or disestablish paternity.</w:t>
            </w:r>
          </w:p>
          <w:p w14:paraId="40B5481A" w14:textId="47E44809" w:rsidR="00DA2AAD" w:rsidRDefault="00DA2AAD" w:rsidP="00DA2AAD">
            <w:pPr>
              <w:pStyle w:val="ListParagraph"/>
              <w:ind w:left="405"/>
            </w:pPr>
            <w:r>
              <w:t>Either the mother or the father may complete an application for CSSD services (if there isn't already an open CSSD case) and a paternity affidavit.</w:t>
            </w:r>
          </w:p>
          <w:p w14:paraId="059BF599" w14:textId="1BAC57BD" w:rsidR="00DA2AAD" w:rsidRDefault="00DA2AAD" w:rsidP="00DA2AAD">
            <w:pPr>
              <w:pStyle w:val="ListParagraph"/>
              <w:ind w:left="405"/>
            </w:pPr>
            <w:r>
              <w:t>If the father isn't willing to sign a voluntary affidavit, CSSD may order DNA testing to prove fatherhood.  If CSSD orders the test, the State will pay the costs for the mother, the child and the man named as the father. If the father is identified by the tests, he will be asked to reimburse the State for the costs. If the man is not the father, he will not have to pay for the tests. If either the mother or the father challenges the original test results, he or she may pay for a second test.</w:t>
            </w:r>
          </w:p>
          <w:p w14:paraId="4B29B47D" w14:textId="3DAEB8AA" w:rsidR="00DA2AAD" w:rsidRDefault="00DA2AAD" w:rsidP="00DA2AAD">
            <w:pPr>
              <w:pStyle w:val="ListParagraph"/>
              <w:ind w:left="405"/>
            </w:pPr>
            <w:r>
              <w:t>If the father lives outside Alaska, CSSD can ask the other state to help establish paternity.</w:t>
            </w:r>
          </w:p>
          <w:p w14:paraId="19FE0B4F" w14:textId="72EF24C7" w:rsidR="00DA2AAD" w:rsidRDefault="00DA2AAD" w:rsidP="00DA2AAD">
            <w:pPr>
              <w:pStyle w:val="ListParagraph"/>
              <w:ind w:left="405"/>
            </w:pPr>
            <w:r>
              <w:t>Sometimes CSSD may decide it cannot do a DNA test based on the specific situation and tell you to file a paternity case in court.</w:t>
            </w:r>
          </w:p>
          <w:p w14:paraId="42049EC1" w14:textId="5B62CA05" w:rsidR="00DA2AAD" w:rsidRDefault="00DA2AAD" w:rsidP="00DA2AAD">
            <w:pPr>
              <w:pStyle w:val="ListParagraph"/>
              <w:ind w:left="405"/>
            </w:pPr>
            <w:r>
              <w:t>CSSD charges about $51 per person taking the test.</w:t>
            </w:r>
          </w:p>
          <w:p w14:paraId="464B2FC6" w14:textId="4D3B3A95" w:rsidR="00DA2AAD" w:rsidRDefault="00DA2AAD" w:rsidP="00DA2AAD">
            <w:pPr>
              <w:pStyle w:val="ListParagraph"/>
              <w:ind w:left="405"/>
            </w:pPr>
            <w:r>
              <w:t xml:space="preserve">See </w:t>
            </w:r>
            <w:hyperlink r:id="rId231" w:history="1">
              <w:r w:rsidRPr="00FE3FA6">
                <w:rPr>
                  <w:rStyle w:val="Hyperlink"/>
                </w:rPr>
                <w:t>CSSD's FAQs about paternity</w:t>
              </w:r>
            </w:hyperlink>
            <w:r>
              <w:t xml:space="preserve"> and </w:t>
            </w:r>
            <w:hyperlink r:id="rId232" w:history="1">
              <w:r w:rsidRPr="00FE3FA6">
                <w:rPr>
                  <w:rStyle w:val="Hyperlink"/>
                </w:rPr>
                <w:t>contact CSSD</w:t>
              </w:r>
            </w:hyperlink>
            <w:r>
              <w:t xml:space="preserve"> for the appropriate forms.</w:t>
            </w:r>
          </w:p>
          <w:p w14:paraId="0D604BE1" w14:textId="77777777" w:rsidR="00DA2AAD" w:rsidRDefault="00DA2AAD" w:rsidP="00342955">
            <w:pPr>
              <w:pStyle w:val="Heading3"/>
              <w:outlineLvl w:val="2"/>
            </w:pPr>
            <w:r>
              <w:t>Private Labs</w:t>
            </w:r>
          </w:p>
          <w:p w14:paraId="424BB1B5" w14:textId="5DE5FB02" w:rsidR="00DA2AAD" w:rsidRDefault="00DA2AAD" w:rsidP="00DA2AAD">
            <w:pPr>
              <w:pStyle w:val="ListParagraph"/>
              <w:ind w:left="405"/>
            </w:pPr>
            <w:r>
              <w:t>You can hire a private lab to do DNA testing.</w:t>
            </w:r>
          </w:p>
          <w:p w14:paraId="6CED44B8" w14:textId="5ADB5112" w:rsidR="00DA2AAD" w:rsidRDefault="00DA2AAD" w:rsidP="00DA2AAD">
            <w:pPr>
              <w:pStyle w:val="ListParagraph"/>
              <w:ind w:left="405"/>
            </w:pPr>
            <w:r>
              <w:t>They are usually more expensive.  You and your spouse will have to work out who pays.</w:t>
            </w:r>
          </w:p>
          <w:p w14:paraId="67C6DB06" w14:textId="53B41C36" w:rsidR="00DA2AAD" w:rsidRPr="00342955" w:rsidRDefault="00DA2AAD" w:rsidP="00DA2AAD">
            <w:pPr>
              <w:pStyle w:val="ListParagraph"/>
              <w:ind w:left="405"/>
            </w:pPr>
            <w:r>
              <w:t>The court does not accept do-it-yourself DNA tests as evidence.</w:t>
            </w:r>
          </w:p>
          <w:p w14:paraId="52CD675F" w14:textId="77777777" w:rsidR="00DA2AAD" w:rsidRDefault="00DA2AAD" w:rsidP="00342955">
            <w:pPr>
              <w:pStyle w:val="Heading3"/>
              <w:outlineLvl w:val="2"/>
            </w:pPr>
            <w:r>
              <w:lastRenderedPageBreak/>
              <w:t>Change the Birth Certificate</w:t>
            </w:r>
          </w:p>
          <w:p w14:paraId="5316D026" w14:textId="77777777" w:rsidR="00BB2365" w:rsidRDefault="00DA2AAD" w:rsidP="00DA2AAD">
            <w:pPr>
              <w:pStyle w:val="BodyText"/>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301BDA98" w14:textId="77777777" w:rsidR="00FE3FA6" w:rsidRDefault="00FE3FA6" w:rsidP="00FE3FA6">
            <w:pPr>
              <w:pStyle w:val="Heading3"/>
              <w:outlineLvl w:val="2"/>
            </w:pPr>
            <w:r>
              <w:t>Links in this step</w:t>
            </w:r>
          </w:p>
          <w:p w14:paraId="0215E1E2" w14:textId="53785913" w:rsidR="004A002A" w:rsidRDefault="00FE3FA6" w:rsidP="004A002A">
            <w:pPr>
              <w:pStyle w:val="BodyText"/>
            </w:pPr>
            <w:r w:rsidRPr="00481F63">
              <w:rPr>
                <w:b/>
              </w:rPr>
              <w:t>Motion &amp; Affidavit for Genetic (DNA) Testing, SHC-1370</w:t>
            </w:r>
            <w:r w:rsidR="0019596A">
              <w:br/>
              <w:t xml:space="preserve">as a </w:t>
            </w:r>
            <w:r>
              <w:t xml:space="preserve"> </w:t>
            </w:r>
            <w:hyperlink r:id="rId233" w:history="1">
              <w:r w:rsidRPr="00FE3FA6">
                <w:rPr>
                  <w:rStyle w:val="Hyperlink"/>
                </w:rPr>
                <w:t>Word</w:t>
              </w:r>
            </w:hyperlink>
            <w:r w:rsidR="0019596A">
              <w:t xml:space="preserve"> </w:t>
            </w:r>
            <w:r w:rsidR="004A002A">
              <w:t>file</w:t>
            </w:r>
            <w:r w:rsidR="004A002A">
              <w:br/>
              <w:t>courts</w:t>
            </w:r>
            <w:r w:rsidR="004A002A" w:rsidRPr="004A002A">
              <w:t>.alaska.gov/shc/family/docs/shc-1370.doc</w:t>
            </w:r>
            <w:r w:rsidR="0019596A">
              <w:br/>
              <w:t xml:space="preserve">as a </w:t>
            </w:r>
            <w:r>
              <w:t xml:space="preserve"> </w:t>
            </w:r>
            <w:hyperlink r:id="rId234" w:history="1">
              <w:r w:rsidRPr="00FE3FA6">
                <w:rPr>
                  <w:rStyle w:val="Hyperlink"/>
                </w:rPr>
                <w:t>PDF</w:t>
              </w:r>
            </w:hyperlink>
            <w:r w:rsidR="004A002A">
              <w:t xml:space="preserve"> file</w:t>
            </w:r>
            <w:r w:rsidR="004A002A">
              <w:br/>
            </w:r>
            <w:r w:rsidR="004A002A" w:rsidRPr="004A002A">
              <w:t>courts.alaska.gov/shc/family/docs/shc-1370n.pdf</w:t>
            </w:r>
          </w:p>
          <w:p w14:paraId="3C048024" w14:textId="1002C41C" w:rsidR="00FE3FA6" w:rsidRDefault="00FE3FA6" w:rsidP="004A002A">
            <w:pPr>
              <w:pStyle w:val="BodyText"/>
            </w:pPr>
            <w:r w:rsidRPr="00481F63">
              <w:rPr>
                <w:b/>
              </w:rPr>
              <w:t>Order for Genetic (DNA) Testing, SHC-1375</w:t>
            </w:r>
            <w:r>
              <w:br/>
              <w:t xml:space="preserve">as a  </w:t>
            </w:r>
            <w:hyperlink r:id="rId235" w:history="1">
              <w:r w:rsidRPr="00FE3FA6">
                <w:rPr>
                  <w:rStyle w:val="Hyperlink"/>
                </w:rPr>
                <w:t>Word</w:t>
              </w:r>
            </w:hyperlink>
            <w:r>
              <w:t xml:space="preserve"> file</w:t>
            </w:r>
            <w:r w:rsidR="004A002A">
              <w:br/>
            </w:r>
            <w:r w:rsidR="004A002A" w:rsidRPr="004A002A">
              <w:t>courts.alaska.gov/shc/family/docs/shc-1375.doc</w:t>
            </w:r>
            <w:r>
              <w:br/>
              <w:t xml:space="preserve">as a  </w:t>
            </w:r>
            <w:hyperlink r:id="rId236" w:history="1">
              <w:r w:rsidRPr="00FE3FA6">
                <w:rPr>
                  <w:rStyle w:val="Hyperlink"/>
                </w:rPr>
                <w:t>PDF</w:t>
              </w:r>
            </w:hyperlink>
            <w:r w:rsidR="004A002A">
              <w:br/>
            </w:r>
            <w:r w:rsidR="004A002A" w:rsidRPr="004A002A">
              <w:t>courts.alaska.gov/shc/family/docs/shc-1375n.pdf</w:t>
            </w:r>
          </w:p>
          <w:p w14:paraId="348C9803" w14:textId="552A282F" w:rsidR="004A002A" w:rsidRDefault="00784B49" w:rsidP="004A002A">
            <w:pPr>
              <w:pStyle w:val="BodyText"/>
            </w:pPr>
            <w:hyperlink r:id="rId237" w:history="1">
              <w:r w:rsidR="00FE3FA6" w:rsidRPr="00481F63">
                <w:rPr>
                  <w:b/>
                </w:rPr>
                <w:t>CSSD's FAQs about paternity</w:t>
              </w:r>
            </w:hyperlink>
            <w:r w:rsidR="004A002A">
              <w:br/>
            </w:r>
            <w:r w:rsidR="004A002A" w:rsidRPr="004A002A">
              <w:t>childsupport.alaska.gov/FAQ/FAQ_Paternity.aspx</w:t>
            </w:r>
          </w:p>
          <w:p w14:paraId="6F7D5B37" w14:textId="4D546DE3" w:rsidR="00FE3FA6" w:rsidRPr="00FE3FA6" w:rsidRDefault="00784B49" w:rsidP="004A002A">
            <w:pPr>
              <w:pStyle w:val="BodyText"/>
            </w:pPr>
            <w:hyperlink r:id="rId238" w:history="1">
              <w:r w:rsidR="00FE3FA6" w:rsidRPr="00481F63">
                <w:rPr>
                  <w:b/>
                </w:rPr>
                <w:t>contact CSSD</w:t>
              </w:r>
            </w:hyperlink>
            <w:r w:rsidR="004A002A">
              <w:br/>
            </w:r>
            <w:r w:rsidR="004A002A" w:rsidRPr="004A002A">
              <w:t>childsupport.alaska.gov/contacts.aspx</w:t>
            </w:r>
          </w:p>
        </w:tc>
      </w:tr>
      <w:tr w:rsidR="00BB2365" w14:paraId="057AE5D4" w14:textId="77777777" w:rsidTr="00290471">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5FEC40B2" w14:textId="77777777" w:rsidR="00BB2365" w:rsidRPr="00310640" w:rsidRDefault="00BB2365" w:rsidP="00BB2365"/>
        </w:tc>
      </w:tr>
      <w:tr w:rsidR="004B3121" w14:paraId="679F28F1" w14:textId="77777777" w:rsidTr="00290471">
        <w:trPr>
          <w:jc w:val="center"/>
        </w:trPr>
        <w:tc>
          <w:tcPr>
            <w:tcW w:w="2628" w:type="dxa"/>
            <w:tcMar>
              <w:top w:w="360" w:type="dxa"/>
              <w:left w:w="115" w:type="dxa"/>
              <w:right w:w="115" w:type="dxa"/>
            </w:tcMar>
          </w:tcPr>
          <w:p w14:paraId="46065B9C" w14:textId="7F4905B0" w:rsidR="004B3121" w:rsidRDefault="009E67A1" w:rsidP="002B4469">
            <w:pPr>
              <w:pStyle w:val="BodyText"/>
            </w:pPr>
            <w:r>
              <w:t>{%tr</w:t>
            </w:r>
            <w:r w:rsidR="005442DF">
              <w:t xml:space="preserve"> if </w:t>
            </w:r>
            <w:proofErr w:type="spellStart"/>
            <w:r w:rsidR="005442DF">
              <w:t>agreement_options</w:t>
            </w:r>
            <w:proofErr w:type="spellEnd"/>
            <w:r w:rsidR="005442DF">
              <w:t xml:space="preserve"> </w:t>
            </w:r>
            <w:r>
              <w:t>%}</w:t>
            </w:r>
          </w:p>
        </w:tc>
        <w:tc>
          <w:tcPr>
            <w:tcW w:w="7612" w:type="dxa"/>
            <w:tcMar>
              <w:top w:w="360" w:type="dxa"/>
              <w:left w:w="115" w:type="dxa"/>
              <w:right w:w="115" w:type="dxa"/>
            </w:tcMar>
          </w:tcPr>
          <w:p w14:paraId="7CF53FD7" w14:textId="77777777" w:rsidR="004B3121" w:rsidRPr="00A10B12" w:rsidRDefault="004B3121" w:rsidP="00BB2365">
            <w:pPr>
              <w:pStyle w:val="BodyText"/>
            </w:pPr>
          </w:p>
        </w:tc>
      </w:tr>
      <w:tr w:rsidR="004B3121" w14:paraId="2642EAF0" w14:textId="77777777" w:rsidTr="00290471">
        <w:trPr>
          <w:jc w:val="center"/>
        </w:trPr>
        <w:tc>
          <w:tcPr>
            <w:tcW w:w="2628" w:type="dxa"/>
            <w:tcMar>
              <w:top w:w="360" w:type="dxa"/>
              <w:left w:w="115" w:type="dxa"/>
              <w:right w:w="115" w:type="dxa"/>
            </w:tcMar>
          </w:tcPr>
          <w:p w14:paraId="5FF29FE8" w14:textId="0D078613" w:rsidR="004B3121" w:rsidRDefault="009E67A1" w:rsidP="009E67A1">
            <w:pPr>
              <w:pStyle w:val="Heading2"/>
              <w:outlineLvl w:val="1"/>
            </w:pPr>
            <w:r>
              <w:t xml:space="preserve">Step </w:t>
            </w:r>
            <w:fldSimple w:instr=" SEQ stepList \* MERGEFORMAT ">
              <w:r w:rsidR="00C50DF9">
                <w:rPr>
                  <w:noProof/>
                </w:rPr>
                <w:t>20</w:t>
              </w:r>
            </w:fldSimple>
            <w:commentRangeStart w:id="204"/>
            <w:r>
              <w:t>: L</w:t>
            </w:r>
            <w:r w:rsidRPr="009E67A1">
              <w:t xml:space="preserve">earn </w:t>
            </w:r>
            <w:r w:rsidRPr="009E67A1">
              <w:lastRenderedPageBreak/>
              <w:t>about options to help you and your spouse reach an agreement</w:t>
            </w:r>
            <w:commentRangeEnd w:id="204"/>
            <w:r w:rsidR="00460BFB">
              <w:rPr>
                <w:rStyle w:val="CommentReference"/>
                <w:rFonts w:ascii="Arial" w:eastAsia="Arial" w:hAnsi="Arial" w:cs="Arial"/>
                <w:color w:val="auto"/>
                <w:spacing w:val="0"/>
              </w:rPr>
              <w:commentReference w:id="204"/>
            </w:r>
          </w:p>
        </w:tc>
        <w:tc>
          <w:tcPr>
            <w:tcW w:w="7612" w:type="dxa"/>
            <w:tcMar>
              <w:top w:w="360" w:type="dxa"/>
              <w:left w:w="115" w:type="dxa"/>
              <w:right w:w="115" w:type="dxa"/>
            </w:tcMar>
          </w:tcPr>
          <w:p w14:paraId="50F8F86A" w14:textId="77777777" w:rsidR="009E67A1" w:rsidRDefault="009E67A1" w:rsidP="009E67A1">
            <w:pPr>
              <w:pStyle w:val="Heading3"/>
              <w:outlineLvl w:val="2"/>
            </w:pPr>
            <w:r>
              <w:lastRenderedPageBreak/>
              <w:t>The Benefits of Reaching an Agreement</w:t>
            </w:r>
          </w:p>
          <w:p w14:paraId="7A5ED578" w14:textId="474E00B7" w:rsidR="009E67A1" w:rsidRPr="00E51F8A" w:rsidRDefault="009E67A1" w:rsidP="009E67A1">
            <w:pPr>
              <w:pStyle w:val="BodyText"/>
              <w:rPr>
                <w:color w:val="FFC000"/>
              </w:rPr>
            </w:pPr>
            <w:r>
              <w:lastRenderedPageBreak/>
              <w:t>If you and your spouse reach an agreement about the issues in the case, you can avoid a trial.  Some benefits are:</w:t>
            </w:r>
            <w:r w:rsidR="00E51F8A" w:rsidRPr="000D35A1">
              <w:rPr>
                <w:color w:val="FFC000"/>
              </w:rPr>
              <w:t xml:space="preserve"> {% if kids %}</w:t>
            </w:r>
          </w:p>
          <w:p w14:paraId="23306112" w14:textId="167E3889" w:rsidR="009E67A1" w:rsidRDefault="009E67A1" w:rsidP="009E67A1">
            <w:pPr>
              <w:pStyle w:val="ListParagraph"/>
              <w:ind w:left="408"/>
            </w:pPr>
            <w:r>
              <w:t>Working out the parenting plan instead of fighting is better for the children</w:t>
            </w:r>
          </w:p>
          <w:p w14:paraId="034BA143" w14:textId="0EF7F878" w:rsidR="00E51F8A" w:rsidRPr="00E51F8A" w:rsidRDefault="00E51F8A" w:rsidP="00E51F8A">
            <w:pPr>
              <w:pStyle w:val="BodyText"/>
              <w:rPr>
                <w:color w:val="FFC000"/>
              </w:rPr>
            </w:pPr>
            <w:r w:rsidRPr="000D35A1">
              <w:rPr>
                <w:color w:val="FFC000"/>
              </w:rPr>
              <w:t xml:space="preserve">{% </w:t>
            </w:r>
            <w:r>
              <w:rPr>
                <w:color w:val="FFC000"/>
              </w:rPr>
              <w:t>end</w:t>
            </w:r>
            <w:r w:rsidRPr="000D35A1">
              <w:rPr>
                <w:color w:val="FFC000"/>
              </w:rPr>
              <w:t>if  %}</w:t>
            </w:r>
          </w:p>
          <w:p w14:paraId="1208A86A" w14:textId="6A8775E4" w:rsidR="009E67A1" w:rsidRDefault="009E67A1" w:rsidP="009E67A1">
            <w:pPr>
              <w:pStyle w:val="ListParagraph"/>
              <w:ind w:left="408"/>
            </w:pPr>
            <w:r>
              <w:t>You decide the outcome rather than a judge - you know more about the issues in your case than the judge ever will</w:t>
            </w:r>
          </w:p>
          <w:p w14:paraId="713198D0" w14:textId="69C28AD6" w:rsidR="009E67A1" w:rsidRDefault="009E67A1" w:rsidP="009E67A1">
            <w:pPr>
              <w:pStyle w:val="ListParagraph"/>
              <w:ind w:left="408"/>
            </w:pPr>
            <w:r>
              <w:t>Reaching an agreement may be more cooperative than dealing with the issues in a trial, where each spouse presents evidence and makes arguments about what they want the judge to decide</w:t>
            </w:r>
          </w:p>
          <w:p w14:paraId="16C04725" w14:textId="675519DE" w:rsidR="009E67A1" w:rsidRDefault="009E67A1" w:rsidP="009E67A1">
            <w:pPr>
              <w:pStyle w:val="ListParagraph"/>
              <w:ind w:left="408"/>
            </w:pPr>
            <w:r>
              <w:t>Reaching an agreement outside of court can save time and money, and provide more privacy and confidentiality</w:t>
            </w:r>
          </w:p>
          <w:p w14:paraId="6976195A" w14:textId="77777777" w:rsidR="009E67A1" w:rsidRDefault="009E67A1" w:rsidP="009E67A1">
            <w:pPr>
              <w:pStyle w:val="BodyText"/>
            </w:pPr>
            <w:r>
              <w:t>If you want help reaching an agreement before the case is open, some options are:</w:t>
            </w:r>
          </w:p>
          <w:p w14:paraId="72B77366" w14:textId="46CE4997" w:rsidR="009E67A1" w:rsidRDefault="009E67A1" w:rsidP="009E67A1">
            <w:pPr>
              <w:pStyle w:val="ListParagraph"/>
              <w:ind w:left="408"/>
            </w:pPr>
            <w:r>
              <w:t>Talk to your spouse about settling the case without a trial</w:t>
            </w:r>
          </w:p>
          <w:p w14:paraId="02D30ADE" w14:textId="72EA0DEE" w:rsidR="009E67A1" w:rsidRDefault="009E67A1" w:rsidP="009E67A1">
            <w:pPr>
              <w:pStyle w:val="ListParagraph"/>
              <w:ind w:left="408"/>
            </w:pPr>
            <w:r>
              <w:t>Mediation</w:t>
            </w:r>
          </w:p>
          <w:p w14:paraId="75548F08" w14:textId="182548C4" w:rsidR="009E67A1" w:rsidRDefault="009E67A1" w:rsidP="009E67A1">
            <w:pPr>
              <w:pStyle w:val="ListParagraph"/>
              <w:ind w:left="408"/>
            </w:pPr>
            <w:r>
              <w:t>Collaborative Law</w:t>
            </w:r>
          </w:p>
          <w:p w14:paraId="48002270" w14:textId="77777777" w:rsidR="009E67A1" w:rsidRDefault="009E67A1" w:rsidP="009E67A1">
            <w:pPr>
              <w:pStyle w:val="Heading3"/>
              <w:outlineLvl w:val="2"/>
            </w:pPr>
            <w:r>
              <w:t>Talk to your spouse about settling the case without a trial</w:t>
            </w:r>
          </w:p>
          <w:p w14:paraId="48360F42" w14:textId="77777777" w:rsidR="009E67A1" w:rsidRDefault="009E67A1" w:rsidP="009E67A1">
            <w:pPr>
              <w:pStyle w:val="BodyText"/>
            </w:pPr>
            <w:r>
              <w:t>Some couples want to work out the issues by agreement without a trial and are able to talk to each other in person, on-line, or with the help of a friend or family member.  You can use the dissolution and uncontested divorce forms in the next section of this Action Plan to see what you need agree on.</w:t>
            </w:r>
          </w:p>
          <w:p w14:paraId="5CF43862" w14:textId="77777777" w:rsidR="009E67A1" w:rsidRDefault="009E67A1" w:rsidP="009E67A1">
            <w:pPr>
              <w:pStyle w:val="Heading3"/>
              <w:outlineLvl w:val="2"/>
            </w:pPr>
            <w:r>
              <w:t>Mediation</w:t>
            </w:r>
          </w:p>
          <w:p w14:paraId="2023E68A" w14:textId="77777777" w:rsidR="009E67A1" w:rsidRDefault="009E67A1" w:rsidP="009E67A1">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1C4FF4EE" w14:textId="696550DB" w:rsidR="009E67A1" w:rsidRDefault="009E67A1" w:rsidP="009E67A1">
            <w:pPr>
              <w:pStyle w:val="ListParagraph"/>
              <w:ind w:left="408"/>
            </w:pPr>
            <w:r>
              <w:t>figure out the important issues in the disagreement</w:t>
            </w:r>
          </w:p>
          <w:p w14:paraId="42741C29" w14:textId="6EDBD09A" w:rsidR="009E67A1" w:rsidRDefault="009E67A1" w:rsidP="009E67A1">
            <w:pPr>
              <w:pStyle w:val="ListParagraph"/>
              <w:ind w:left="408"/>
            </w:pPr>
            <w:r>
              <w:t>explain and understand each other's needs</w:t>
            </w:r>
          </w:p>
          <w:p w14:paraId="7B693898" w14:textId="01DE8522" w:rsidR="009E67A1" w:rsidRDefault="009E67A1" w:rsidP="009E67A1">
            <w:pPr>
              <w:pStyle w:val="ListParagraph"/>
              <w:ind w:left="408"/>
            </w:pPr>
            <w:r>
              <w:t>clear up misunderstandings</w:t>
            </w:r>
          </w:p>
          <w:p w14:paraId="0EAD080C" w14:textId="50A60D17" w:rsidR="009E67A1" w:rsidRDefault="009E67A1" w:rsidP="009E67A1">
            <w:pPr>
              <w:pStyle w:val="ListParagraph"/>
              <w:ind w:left="408"/>
            </w:pPr>
            <w:r>
              <w:t>explore creative solutions</w:t>
            </w:r>
          </w:p>
          <w:p w14:paraId="1F1A6C55" w14:textId="0D511DDA" w:rsidR="009E67A1" w:rsidRDefault="009E67A1" w:rsidP="009E67A1">
            <w:pPr>
              <w:pStyle w:val="ListParagraph"/>
              <w:ind w:left="408"/>
            </w:pPr>
            <w:r>
              <w:t>reach acceptable agreements</w:t>
            </w:r>
          </w:p>
          <w:p w14:paraId="65A84D14" w14:textId="35A83ECF" w:rsidR="001C118E" w:rsidRDefault="009E67A1" w:rsidP="001C118E">
            <w:pPr>
              <w:pStyle w:val="BodyText"/>
            </w:pPr>
            <w:r>
              <w:lastRenderedPageBreak/>
              <w:t xml:space="preserve"> Spouses can hire their own private mediators to help resolve any issue in the case.  If there was abuse or domestic violence in your marriage, be sure to hire someone with training and experience working with domestic violence, and tell your mediator if you want to bring a trusted support person with you</w:t>
            </w:r>
            <w:r w:rsidR="001C118E">
              <w:t xml:space="preserve">.  Read about </w:t>
            </w:r>
            <w:hyperlink r:id="rId239" w:history="1">
              <w:r w:rsidR="001C118E" w:rsidRPr="004F2D84">
                <w:rPr>
                  <w:rStyle w:val="Hyperlink"/>
                </w:rPr>
                <w:t>mediation</w:t>
              </w:r>
            </w:hyperlink>
            <w:r w:rsidR="001C118E">
              <w:t>.</w:t>
            </w:r>
          </w:p>
          <w:p w14:paraId="04A1D4F5" w14:textId="77777777" w:rsidR="001C118E" w:rsidRDefault="001C118E" w:rsidP="001C118E">
            <w:pPr>
              <w:pStyle w:val="Heading3"/>
              <w:outlineLvl w:val="2"/>
            </w:pPr>
            <w:r>
              <w:t>Collaborative Law</w:t>
            </w:r>
          </w:p>
          <w:p w14:paraId="4F736291" w14:textId="127E4F89" w:rsidR="001C118E" w:rsidRDefault="001C118E" w:rsidP="001C118E">
            <w:pPr>
              <w:pStyle w:val="BodyText"/>
            </w:pPr>
            <w:r>
              <w:t xml:space="preserve">The </w:t>
            </w:r>
            <w:hyperlink r:id="rId240" w:history="1">
              <w:r w:rsidRPr="004F2D84">
                <w:rPr>
                  <w:rStyle w:val="Hyperlink"/>
                </w:rPr>
                <w:t>Alaska Association of Collaborative Professionals</w:t>
              </w:r>
            </w:hyperlink>
            <w:r>
              <w:t xml:space="preserve"> helps people resolve divorce cases outside of the court process without a judge making decisions.</w:t>
            </w:r>
          </w:p>
          <w:p w14:paraId="18992AEC" w14:textId="77777777" w:rsidR="001C118E" w:rsidRDefault="001C118E" w:rsidP="001C118E">
            <w:pPr>
              <w:pStyle w:val="Heading3"/>
              <w:outlineLvl w:val="2"/>
            </w:pPr>
            <w:r>
              <w:t>Watch a video</w:t>
            </w:r>
          </w:p>
          <w:p w14:paraId="471055D5" w14:textId="12BE076D" w:rsidR="001C118E" w:rsidRDefault="001C118E" w:rsidP="001C118E">
            <w:pPr>
              <w:pStyle w:val="BodyText"/>
            </w:pPr>
            <w:r>
              <w:t xml:space="preserve">Watch </w:t>
            </w:r>
            <w:hyperlink r:id="rId241"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7CD2F547" w14:textId="59F34B9B" w:rsidR="009E67A1" w:rsidRDefault="009E67A1" w:rsidP="009E67A1">
            <w:pPr>
              <w:pStyle w:val="Heading3"/>
              <w:outlineLvl w:val="2"/>
            </w:pPr>
            <w:r>
              <w:t>Talk to a Lawyer</w:t>
            </w:r>
          </w:p>
          <w:p w14:paraId="76EB4DEC" w14:textId="4DAD4317" w:rsidR="001C118E" w:rsidRDefault="009E67A1" w:rsidP="001C118E">
            <w:pPr>
              <w:pStyle w:val="BodyText"/>
            </w:pPr>
            <w:r>
              <w:t>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w:t>
            </w:r>
            <w:r w:rsidR="001C118E">
              <w:t xml:space="preserve"> </w:t>
            </w:r>
          </w:p>
          <w:p w14:paraId="3C194F25" w14:textId="1F2F8D1B" w:rsidR="001C118E" w:rsidRDefault="001C118E" w:rsidP="001C118E">
            <w:pPr>
              <w:pStyle w:val="ListParagraph"/>
              <w:ind w:left="402"/>
            </w:pPr>
            <w:r>
              <w:t xml:space="preserve">Many lawyers offer free or flat fee consultations without having to hire them for the whole case.  </w:t>
            </w:r>
            <w:hyperlink r:id="rId242" w:history="1">
              <w:r w:rsidRPr="004F2D84">
                <w:rPr>
                  <w:rStyle w:val="Hyperlink"/>
                </w:rPr>
                <w:t>Find a lawyer</w:t>
              </w:r>
            </w:hyperlink>
            <w:r>
              <w:t>.</w:t>
            </w:r>
          </w:p>
          <w:p w14:paraId="31FE1463" w14:textId="7E451A99" w:rsidR="001C118E" w:rsidRDefault="001C118E" w:rsidP="001C118E">
            <w:pPr>
              <w:pStyle w:val="ListParagraph"/>
              <w:ind w:left="402"/>
            </w:pPr>
            <w:r>
              <w:t xml:space="preserve">Depending on your income, you may qualify for </w:t>
            </w:r>
            <w:hyperlink r:id="rId243" w:history="1">
              <w:r w:rsidRPr="004F2D84">
                <w:rPr>
                  <w:rStyle w:val="Hyperlink"/>
                </w:rPr>
                <w:t>free legal answers</w:t>
              </w:r>
            </w:hyperlink>
            <w:r>
              <w:t xml:space="preserve">.  </w:t>
            </w:r>
          </w:p>
          <w:p w14:paraId="7B60DA8D" w14:textId="3C1A5EF6" w:rsidR="001C118E" w:rsidRDefault="001C118E" w:rsidP="001C118E">
            <w:pPr>
              <w:pStyle w:val="ListParagraph"/>
              <w:ind w:left="402"/>
            </w:pPr>
            <w:r>
              <w:t xml:space="preserve">Depending on your income and circumstances, you may qualify for a free lawyer.  </w:t>
            </w:r>
            <w:hyperlink r:id="rId244" w:history="1">
              <w:r w:rsidRPr="004F2D84">
                <w:rPr>
                  <w:rStyle w:val="Hyperlink"/>
                </w:rPr>
                <w:t>Alaska Legal Services Corporation</w:t>
              </w:r>
            </w:hyperlink>
            <w:r>
              <w:t>.</w:t>
            </w:r>
          </w:p>
          <w:p w14:paraId="13E03C6B" w14:textId="4F43CBB9" w:rsidR="009E67A1" w:rsidRDefault="009E67A1" w:rsidP="009E67A1">
            <w:pPr>
              <w:pStyle w:val="Heading3"/>
              <w:outlineLvl w:val="2"/>
            </w:pPr>
            <w:r>
              <w:t>What to Do if You Reach an Agreement</w:t>
            </w:r>
          </w:p>
          <w:p w14:paraId="1C7A8E45" w14:textId="77777777" w:rsidR="009E67A1" w:rsidRDefault="009E67A1" w:rsidP="009E67A1">
            <w:pPr>
              <w:pStyle w:val="BodyText"/>
            </w:pPr>
            <w:r>
              <w:t>Before you start a case in court  –</w:t>
            </w:r>
            <w:commentRangeStart w:id="205"/>
            <w:r>
              <w:t xml:space="preserve">You can get the right forms for your case by re-taking this Guided Assistant and answering questions for spouses that agree, or </w:t>
            </w:r>
            <w:commentRangeEnd w:id="205"/>
            <w:r w:rsidR="00E51F8A">
              <w:rPr>
                <w:rStyle w:val="CommentReference"/>
                <w:rFonts w:ascii="Arial" w:eastAsia="Arial" w:hAnsi="Arial" w:cs="Arial"/>
                <w:color w:val="auto"/>
                <w:spacing w:val="0"/>
              </w:rPr>
              <w:commentReference w:id="205"/>
            </w:r>
            <w:r>
              <w:t>fill out Uncontested Divorce With Children Packet. https://courts.alaska.gov/shc/family/shcforms.htm#shc-pac9a</w:t>
            </w:r>
          </w:p>
          <w:p w14:paraId="24B0A5CA" w14:textId="77777777" w:rsidR="009E67A1" w:rsidRDefault="009E67A1" w:rsidP="009E67A1">
            <w:pPr>
              <w:pStyle w:val="BodyText"/>
            </w:pPr>
            <w:r>
              <w:t>After you start a court case - Fill out and file:</w:t>
            </w:r>
          </w:p>
          <w:p w14:paraId="5BC94C6F" w14:textId="77777777" w:rsidR="008F31D8" w:rsidRPr="006005F8" w:rsidRDefault="008F31D8" w:rsidP="008F31D8">
            <w:pPr>
              <w:pStyle w:val="ListParagraph"/>
              <w:ind w:left="408"/>
              <w:rPr>
                <w:color w:val="1F4E79" w:themeColor="accent5" w:themeShade="80"/>
              </w:rPr>
            </w:pPr>
            <w:r w:rsidRPr="006005F8">
              <w:rPr>
                <w:color w:val="1F4E79" w:themeColor="accent5" w:themeShade="80"/>
              </w:rPr>
              <w:t xml:space="preserve">{%p if </w:t>
            </w:r>
            <w:r>
              <w:rPr>
                <w:color w:val="1F4E79" w:themeColor="accent5" w:themeShade="80"/>
              </w:rPr>
              <w:t>divorce</w:t>
            </w:r>
            <w:r w:rsidRPr="006005F8">
              <w:rPr>
                <w:color w:val="1F4E79" w:themeColor="accent5" w:themeShade="80"/>
              </w:rPr>
              <w:t xml:space="preserve"> %}</w:t>
            </w:r>
          </w:p>
          <w:p w14:paraId="1AF1FECB" w14:textId="326A32AF" w:rsidR="00E51F8A" w:rsidRDefault="00E51F8A" w:rsidP="009E67A1">
            <w:pPr>
              <w:pStyle w:val="ListParagraph"/>
              <w:ind w:left="408"/>
            </w:pPr>
            <w:r w:rsidRPr="000D35A1">
              <w:rPr>
                <w:color w:val="FFC000"/>
              </w:rPr>
              <w:t>{%</w:t>
            </w:r>
            <w:r>
              <w:rPr>
                <w:color w:val="FFC000"/>
              </w:rPr>
              <w:t>p</w:t>
            </w:r>
            <w:r w:rsidRPr="000D35A1">
              <w:rPr>
                <w:color w:val="FFC000"/>
              </w:rPr>
              <w:t xml:space="preserve"> if kids %}</w:t>
            </w:r>
          </w:p>
          <w:p w14:paraId="34D919C2" w14:textId="5AB9D51D" w:rsidR="00E51F8A" w:rsidRDefault="00784B49" w:rsidP="006005F8">
            <w:pPr>
              <w:pStyle w:val="ListParagraph"/>
              <w:ind w:left="408"/>
            </w:pPr>
            <w:hyperlink r:id="rId245" w:anchor="shc-pac9a" w:history="1">
              <w:r w:rsidR="00E51F8A" w:rsidRPr="00E51F8A">
                <w:rPr>
                  <w:rStyle w:val="Hyperlink"/>
                </w:rPr>
                <w:t>Uncontested Divorce With Children Packet</w:t>
              </w:r>
            </w:hyperlink>
            <w:r w:rsidR="00E51F8A" w:rsidRPr="00E51F8A">
              <w:t xml:space="preserve">. </w:t>
            </w:r>
          </w:p>
          <w:p w14:paraId="0CA53F22" w14:textId="6C428D89" w:rsidR="00024315" w:rsidRPr="00024315" w:rsidRDefault="00024315" w:rsidP="00024315">
            <w:pPr>
              <w:pStyle w:val="ListParagraph"/>
              <w:ind w:left="408"/>
            </w:pPr>
            <w:r w:rsidRPr="000D35A1">
              <w:rPr>
                <w:color w:val="FFC000"/>
              </w:rPr>
              <w:t>{%</w:t>
            </w:r>
            <w:r>
              <w:rPr>
                <w:color w:val="FFC000"/>
              </w:rPr>
              <w:t>p</w:t>
            </w:r>
            <w:r w:rsidRPr="000D35A1">
              <w:rPr>
                <w:color w:val="FFC000"/>
              </w:rPr>
              <w:t xml:space="preserve"> </w:t>
            </w:r>
            <w:r>
              <w:rPr>
                <w:color w:val="FFC000"/>
              </w:rPr>
              <w:t>else</w:t>
            </w:r>
            <w:r w:rsidRPr="000D35A1">
              <w:rPr>
                <w:color w:val="FFC000"/>
              </w:rPr>
              <w:t xml:space="preserve"> %}</w:t>
            </w:r>
          </w:p>
          <w:p w14:paraId="7967591C" w14:textId="263199E5" w:rsidR="00E51F8A" w:rsidRPr="00E51F8A" w:rsidRDefault="00784B49" w:rsidP="00E51F8A">
            <w:pPr>
              <w:pStyle w:val="ListParagraph"/>
              <w:ind w:left="408"/>
            </w:pPr>
            <w:hyperlink r:id="rId246" w:anchor="shc-pac9b" w:history="1">
              <w:r w:rsidR="00E51F8A" w:rsidRPr="00E51F8A">
                <w:rPr>
                  <w:rStyle w:val="Hyperlink"/>
                </w:rPr>
                <w:t>Uncontested Complaint for Divorce without Children Packet</w:t>
              </w:r>
            </w:hyperlink>
          </w:p>
          <w:p w14:paraId="783160CF" w14:textId="7B0B1A70" w:rsidR="00E51F8A" w:rsidRPr="008F31D8" w:rsidRDefault="00E51F8A" w:rsidP="00E51F8A">
            <w:pPr>
              <w:pStyle w:val="ListParagraph"/>
              <w:ind w:left="408"/>
            </w:pPr>
            <w:r w:rsidRPr="000D35A1">
              <w:rPr>
                <w:color w:val="FFC000"/>
              </w:rPr>
              <w:t>{%</w:t>
            </w:r>
            <w:r w:rsidR="007C0207">
              <w:rPr>
                <w:color w:val="FFC000"/>
              </w:rPr>
              <w:t>p</w:t>
            </w:r>
            <w:r w:rsidRPr="000D35A1">
              <w:rPr>
                <w:color w:val="FFC000"/>
              </w:rPr>
              <w:t xml:space="preserve"> </w:t>
            </w:r>
            <w:r>
              <w:rPr>
                <w:color w:val="FFC000"/>
              </w:rPr>
              <w:t>end</w:t>
            </w:r>
            <w:r w:rsidRPr="000D35A1">
              <w:rPr>
                <w:color w:val="FFC000"/>
              </w:rPr>
              <w:t>if %}</w:t>
            </w:r>
          </w:p>
          <w:p w14:paraId="681CACFD" w14:textId="2B3A4CA6" w:rsidR="008F31D8" w:rsidRPr="008F31D8" w:rsidRDefault="008F31D8" w:rsidP="008F31D8">
            <w:pPr>
              <w:pStyle w:val="ListParagraph"/>
              <w:ind w:left="408"/>
            </w:pPr>
            <w:r w:rsidRPr="006005F8">
              <w:rPr>
                <w:color w:val="1F4E79" w:themeColor="accent5" w:themeShade="80"/>
              </w:rPr>
              <w:t>{% endif %}</w:t>
            </w:r>
          </w:p>
          <w:p w14:paraId="2B9DDCAB" w14:textId="3B1D1FBD" w:rsidR="00E51F8A" w:rsidRDefault="009E67A1" w:rsidP="00E51F8A">
            <w:pPr>
              <w:pStyle w:val="BodyText"/>
            </w:pPr>
            <w:r>
              <w:t xml:space="preserve">Marital Property and Debt Division Agreement, SHC-1005 </w:t>
            </w:r>
            <w:hyperlink r:id="rId247" w:history="1">
              <w:r w:rsidRPr="003C37EB">
                <w:rPr>
                  <w:rStyle w:val="Hyperlink"/>
                </w:rPr>
                <w:t>Word</w:t>
              </w:r>
            </w:hyperlink>
            <w:r>
              <w:t xml:space="preserve"> | </w:t>
            </w:r>
            <w:hyperlink r:id="rId248" w:history="1">
              <w:r w:rsidRPr="003C37EB">
                <w:rPr>
                  <w:rStyle w:val="Hyperlink"/>
                </w:rPr>
                <w:t>PDF</w:t>
              </w:r>
            </w:hyperlink>
            <w:r>
              <w:t xml:space="preserve"> (do NOT sign the Order section)</w:t>
            </w:r>
            <w:r w:rsidR="00E51F8A">
              <w:t xml:space="preserve"> </w:t>
            </w:r>
          </w:p>
          <w:p w14:paraId="27D4FD1E" w14:textId="28F50268" w:rsidR="009E67A1" w:rsidRPr="00E51F8A" w:rsidRDefault="00E51F8A" w:rsidP="00E51F8A">
            <w:pPr>
              <w:pStyle w:val="ListParagraph"/>
              <w:ind w:left="408"/>
            </w:pPr>
            <w:r w:rsidRPr="000D35A1">
              <w:rPr>
                <w:color w:val="FFC000"/>
              </w:rPr>
              <w:t>{%</w:t>
            </w:r>
            <w:r>
              <w:rPr>
                <w:color w:val="FFC000"/>
              </w:rPr>
              <w:t>p</w:t>
            </w:r>
            <w:r w:rsidRPr="000D35A1">
              <w:rPr>
                <w:color w:val="FFC000"/>
              </w:rPr>
              <w:t xml:space="preserve"> if kids %}</w:t>
            </w:r>
          </w:p>
          <w:p w14:paraId="728E7060" w14:textId="1DC2712E" w:rsidR="00E51F8A" w:rsidRPr="00E51F8A" w:rsidRDefault="009E67A1" w:rsidP="00E51F8A">
            <w:pPr>
              <w:pStyle w:val="ListParagraph"/>
              <w:ind w:left="408"/>
            </w:pPr>
            <w:r>
              <w:t xml:space="preserve">Parenting Plan Agreement &amp; Order, SHC-1128 </w:t>
            </w:r>
            <w:hyperlink r:id="rId249" w:history="1">
              <w:r w:rsidRPr="00021719">
                <w:rPr>
                  <w:rStyle w:val="Hyperlink"/>
                </w:rPr>
                <w:t>Word</w:t>
              </w:r>
            </w:hyperlink>
            <w:r>
              <w:t xml:space="preserve"> | </w:t>
            </w:r>
            <w:hyperlink r:id="rId250" w:history="1">
              <w:r w:rsidRPr="00021719">
                <w:rPr>
                  <w:rStyle w:val="Hyperlink"/>
                </w:rPr>
                <w:t>PDF</w:t>
              </w:r>
            </w:hyperlink>
            <w:r>
              <w:t xml:space="preserve"> (for custody agreements) (do </w:t>
            </w:r>
            <w:r w:rsidR="002370B8" w:rsidRPr="002370B8">
              <w:rPr>
                <w:b/>
              </w:rPr>
              <w:t>not</w:t>
            </w:r>
            <w:r>
              <w:t xml:space="preserve"> sign the Order section)</w:t>
            </w:r>
            <w:r w:rsidR="00E51F8A" w:rsidRPr="00E51F8A">
              <w:t xml:space="preserve"> </w:t>
            </w:r>
          </w:p>
          <w:p w14:paraId="7611A371" w14:textId="7CD25D83" w:rsidR="006005F8" w:rsidRPr="006005F8" w:rsidRDefault="00E51F8A" w:rsidP="006005F8">
            <w:pPr>
              <w:pStyle w:val="ListParagraph"/>
              <w:ind w:left="408"/>
              <w:rPr>
                <w:color w:val="1F4E79" w:themeColor="accent5" w:themeShade="80"/>
              </w:rPr>
            </w:pPr>
            <w:r w:rsidRPr="000D35A1">
              <w:rPr>
                <w:color w:val="FFC000"/>
              </w:rPr>
              <w:t>{%</w:t>
            </w:r>
            <w:r w:rsidR="006005F8">
              <w:rPr>
                <w:color w:val="FFC000"/>
              </w:rPr>
              <w:t>p</w:t>
            </w:r>
            <w:r w:rsidRPr="000D35A1">
              <w:rPr>
                <w:color w:val="FFC000"/>
              </w:rPr>
              <w:t xml:space="preserve"> </w:t>
            </w:r>
            <w:r>
              <w:rPr>
                <w:color w:val="FFC000"/>
              </w:rPr>
              <w:t>end</w:t>
            </w:r>
            <w:r w:rsidRPr="000D35A1">
              <w:rPr>
                <w:color w:val="FFC000"/>
              </w:rPr>
              <w:t>if %}</w:t>
            </w:r>
          </w:p>
          <w:p w14:paraId="1BA0E086" w14:textId="1355BA10" w:rsidR="006005F8" w:rsidRPr="006005F8" w:rsidRDefault="009E67A1" w:rsidP="006005F8">
            <w:pPr>
              <w:pStyle w:val="ListParagraph"/>
              <w:ind w:left="408"/>
            </w:pPr>
            <w:r>
              <w:t xml:space="preserve">Joint Motion to Put Settlement on the Record, SHC-1063 </w:t>
            </w:r>
            <w:hyperlink r:id="rId251" w:history="1">
              <w:r w:rsidRPr="00024315">
                <w:rPr>
                  <w:rStyle w:val="Hyperlink"/>
                </w:rPr>
                <w:t>Word</w:t>
              </w:r>
            </w:hyperlink>
            <w:r>
              <w:t xml:space="preserve"> | </w:t>
            </w:r>
            <w:hyperlink r:id="rId252" w:history="1">
              <w:r w:rsidRPr="00024315">
                <w:rPr>
                  <w:rStyle w:val="Hyperlink"/>
                </w:rPr>
                <w:t>PDF</w:t>
              </w:r>
            </w:hyperlink>
          </w:p>
          <w:p w14:paraId="05D23499" w14:textId="77777777" w:rsidR="006005F8" w:rsidRPr="006005F8" w:rsidRDefault="006005F8" w:rsidP="006005F8">
            <w:pPr>
              <w:pStyle w:val="ListParagraph"/>
              <w:ind w:left="408"/>
              <w:rPr>
                <w:color w:val="1F4E79" w:themeColor="accent5" w:themeShade="80"/>
              </w:rPr>
            </w:pPr>
            <w:r w:rsidRPr="006005F8">
              <w:rPr>
                <w:color w:val="1F4E79" w:themeColor="accent5" w:themeShade="80"/>
              </w:rPr>
              <w:t xml:space="preserve">{%p if </w:t>
            </w:r>
            <w:r>
              <w:rPr>
                <w:color w:val="1F4E79" w:themeColor="accent5" w:themeShade="80"/>
              </w:rPr>
              <w:t>divorce</w:t>
            </w:r>
            <w:r w:rsidRPr="006005F8">
              <w:rPr>
                <w:color w:val="1F4E79" w:themeColor="accent5" w:themeShade="80"/>
              </w:rPr>
              <w:t xml:space="preserve"> %}</w:t>
            </w:r>
          </w:p>
          <w:p w14:paraId="28F9115C" w14:textId="5ACFA897" w:rsidR="004B3121" w:rsidRDefault="009E67A1" w:rsidP="009E67A1">
            <w:pPr>
              <w:pStyle w:val="ListParagraph"/>
              <w:ind w:left="408"/>
            </w:pPr>
            <w:r>
              <w:t xml:space="preserve">Findings of Fact and Conclusions of Law &amp; Decree of Divorce, </w:t>
            </w:r>
            <w:hyperlink r:id="rId253" w:history="1">
              <w:r w:rsidRPr="00024315">
                <w:rPr>
                  <w:rStyle w:val="Hyperlink"/>
                </w:rPr>
                <w:t>DR 800 &amp; 805</w:t>
              </w:r>
            </w:hyperlink>
            <w:r>
              <w:t xml:space="preserve"> [Fill-In PDF]</w:t>
            </w:r>
          </w:p>
          <w:p w14:paraId="2386DB84" w14:textId="77777777" w:rsidR="006005F8" w:rsidRDefault="006005F8" w:rsidP="006005F8">
            <w:pPr>
              <w:pStyle w:val="BodyText"/>
            </w:pPr>
            <w:r w:rsidRPr="006005F8">
              <w:rPr>
                <w:color w:val="1F4E79" w:themeColor="accent5" w:themeShade="80"/>
              </w:rPr>
              <w:t>{%p else %}</w:t>
            </w:r>
          </w:p>
          <w:p w14:paraId="07A02CC0" w14:textId="77777777" w:rsidR="006005F8" w:rsidRPr="00E51F8A" w:rsidRDefault="006005F8" w:rsidP="006005F8">
            <w:pPr>
              <w:pStyle w:val="ListParagraph"/>
              <w:ind w:left="408"/>
            </w:pPr>
            <w:r w:rsidRPr="000D35A1">
              <w:rPr>
                <w:color w:val="FFC000"/>
              </w:rPr>
              <w:t>{%</w:t>
            </w:r>
            <w:r>
              <w:rPr>
                <w:color w:val="FFC000"/>
              </w:rPr>
              <w:t>p</w:t>
            </w:r>
            <w:r w:rsidRPr="000D35A1">
              <w:rPr>
                <w:color w:val="FFC000"/>
              </w:rPr>
              <w:t xml:space="preserve"> if kids %}</w:t>
            </w:r>
          </w:p>
          <w:p w14:paraId="5FAD48B6" w14:textId="6B838C35" w:rsidR="006005F8" w:rsidRPr="006005F8" w:rsidRDefault="006005F8" w:rsidP="006005F8">
            <w:pPr>
              <w:pStyle w:val="ListParagraph"/>
              <w:ind w:left="408"/>
            </w:pPr>
            <w:r w:rsidRPr="006005F8">
              <w:t xml:space="preserve">Legal Separation with Children and Property Findings of Fact and Conclusions of Law, </w:t>
            </w:r>
            <w:hyperlink r:id="rId254" w:history="1">
              <w:r w:rsidRPr="00021719">
                <w:rPr>
                  <w:rStyle w:val="Hyperlink"/>
                </w:rPr>
                <w:t>SHC-590</w:t>
              </w:r>
            </w:hyperlink>
            <w:r w:rsidRPr="006005F8">
              <w:t>, and</w:t>
            </w:r>
          </w:p>
          <w:p w14:paraId="1144F247" w14:textId="30A6C7EA" w:rsidR="006005F8" w:rsidRPr="006005F8" w:rsidRDefault="006005F8" w:rsidP="006005F8">
            <w:pPr>
              <w:pStyle w:val="ListParagraph"/>
              <w:ind w:left="408"/>
            </w:pPr>
            <w:r w:rsidRPr="006005F8">
              <w:t xml:space="preserve">Judgment and Decree for Legal Separation with Children and Property, </w:t>
            </w:r>
            <w:hyperlink r:id="rId255" w:history="1">
              <w:r w:rsidRPr="00021719">
                <w:rPr>
                  <w:rStyle w:val="Hyperlink"/>
                </w:rPr>
                <w:t>SHC-595</w:t>
              </w:r>
            </w:hyperlink>
          </w:p>
          <w:p w14:paraId="4F2B321F" w14:textId="77777777" w:rsidR="006005F8" w:rsidRPr="006005F8" w:rsidRDefault="006005F8" w:rsidP="006005F8">
            <w:pPr>
              <w:pStyle w:val="ListParagraph"/>
              <w:ind w:left="408"/>
              <w:rPr>
                <w:color w:val="FFC000"/>
              </w:rPr>
            </w:pPr>
            <w:r w:rsidRPr="006005F8">
              <w:rPr>
                <w:color w:val="FFC000"/>
              </w:rPr>
              <w:t>{%p else %}</w:t>
            </w:r>
          </w:p>
          <w:p w14:paraId="116783B3" w14:textId="09501CD3" w:rsidR="006005F8" w:rsidRPr="006005F8" w:rsidRDefault="006005F8" w:rsidP="006005F8">
            <w:pPr>
              <w:pStyle w:val="ListParagraph"/>
              <w:ind w:left="408"/>
            </w:pPr>
            <w:r w:rsidRPr="006005F8">
              <w:rPr>
                <w:color w:val="1F4E79" w:themeColor="accent5" w:themeShade="80"/>
              </w:rPr>
              <w:t xml:space="preserve">Legal </w:t>
            </w:r>
            <w:r w:rsidRPr="006005F8">
              <w:t xml:space="preserve">Separation with Property and No Children Findings of Fact and Conclusions of Law, </w:t>
            </w:r>
            <w:hyperlink r:id="rId256" w:history="1">
              <w:r w:rsidRPr="00021719">
                <w:rPr>
                  <w:rStyle w:val="Hyperlink"/>
                </w:rPr>
                <w:t>SHC-591</w:t>
              </w:r>
            </w:hyperlink>
            <w:r w:rsidRPr="006005F8">
              <w:t>, and</w:t>
            </w:r>
            <w:r w:rsidRPr="006005F8">
              <w:tab/>
            </w:r>
          </w:p>
          <w:p w14:paraId="7E333CC5" w14:textId="616E82B2" w:rsidR="006005F8" w:rsidRDefault="006005F8" w:rsidP="006005F8">
            <w:pPr>
              <w:pStyle w:val="ListParagraph"/>
              <w:ind w:left="408"/>
              <w:rPr>
                <w:color w:val="1F4E79" w:themeColor="accent5" w:themeShade="80"/>
              </w:rPr>
            </w:pPr>
            <w:r>
              <w:t>J</w:t>
            </w:r>
            <w:r w:rsidRPr="006005F8">
              <w:t>udgment and Decree for Legal Separation with Property and</w:t>
            </w:r>
            <w:r w:rsidRPr="006005F8">
              <w:rPr>
                <w:color w:val="1F4E79" w:themeColor="accent5" w:themeShade="80"/>
              </w:rPr>
              <w:t xml:space="preserve"> No Children, </w:t>
            </w:r>
            <w:hyperlink r:id="rId257" w:history="1">
              <w:r w:rsidRPr="00213DE2">
                <w:rPr>
                  <w:rStyle w:val="Hyperlink"/>
                  <w:color w:val="023160" w:themeColor="hyperlink" w:themeShade="80"/>
                </w:rPr>
                <w:t>SHC-596</w:t>
              </w:r>
            </w:hyperlink>
          </w:p>
          <w:p w14:paraId="1DFD746F" w14:textId="740228E7" w:rsidR="006005F8" w:rsidRPr="006005F8" w:rsidRDefault="006005F8" w:rsidP="006005F8">
            <w:pPr>
              <w:pStyle w:val="ListParagraph"/>
              <w:ind w:left="408"/>
              <w:rPr>
                <w:color w:val="1F4E79" w:themeColor="accent5" w:themeShade="80"/>
              </w:rPr>
            </w:pPr>
            <w:r w:rsidRPr="000D35A1">
              <w:rPr>
                <w:color w:val="FFC000"/>
              </w:rPr>
              <w:t>{%</w:t>
            </w:r>
            <w:r w:rsidR="007C0207">
              <w:rPr>
                <w:color w:val="FFC000"/>
              </w:rPr>
              <w:t>p</w:t>
            </w:r>
            <w:r w:rsidRPr="000D35A1">
              <w:rPr>
                <w:color w:val="FFC000"/>
              </w:rPr>
              <w:t xml:space="preserve"> </w:t>
            </w:r>
            <w:r>
              <w:rPr>
                <w:color w:val="FFC000"/>
              </w:rPr>
              <w:t>end</w:t>
            </w:r>
            <w:r w:rsidRPr="000D35A1">
              <w:rPr>
                <w:color w:val="FFC000"/>
              </w:rPr>
              <w:t>if %}</w:t>
            </w:r>
          </w:p>
          <w:p w14:paraId="16203DCB" w14:textId="62B249F0" w:rsidR="006005F8" w:rsidRDefault="006005F8" w:rsidP="00E473AC">
            <w:pPr>
              <w:pStyle w:val="ListParagraph"/>
              <w:ind w:left="408"/>
            </w:pPr>
            <w:r w:rsidRPr="006005F8">
              <w:rPr>
                <w:color w:val="1F4E79" w:themeColor="accent5" w:themeShade="80"/>
              </w:rPr>
              <w:t>{% endif %}</w:t>
            </w:r>
          </w:p>
          <w:p w14:paraId="36CF6E85" w14:textId="77777777" w:rsidR="00E658D2" w:rsidRDefault="00E658D2" w:rsidP="00E658D2">
            <w:pPr>
              <w:pStyle w:val="Heading3"/>
              <w:outlineLvl w:val="2"/>
            </w:pPr>
            <w:r>
              <w:t>Links in this step</w:t>
            </w:r>
          </w:p>
          <w:p w14:paraId="4ECFC57F" w14:textId="6798E1C5" w:rsidR="00E658D2" w:rsidRDefault="00784B49" w:rsidP="00E658D2">
            <w:pPr>
              <w:pStyle w:val="BodyText"/>
              <w:rPr>
                <w:rStyle w:val="Hyperlink"/>
              </w:rPr>
            </w:pPr>
            <w:hyperlink r:id="rId258" w:history="1">
              <w:r w:rsidR="00E658D2" w:rsidRPr="001C118E">
                <w:rPr>
                  <w:b/>
                </w:rPr>
                <w:t>mediation</w:t>
              </w:r>
            </w:hyperlink>
            <w:r w:rsidR="00E658D2">
              <w:rPr>
                <w:rStyle w:val="Hyperlink"/>
              </w:rPr>
              <w:br/>
            </w:r>
            <w:r w:rsidR="00E658D2" w:rsidRPr="001C118E">
              <w:rPr>
                <w:rStyle w:val="Hyperlink"/>
                <w:color w:val="202529"/>
                <w:u w:val="none"/>
              </w:rPr>
              <w:lastRenderedPageBreak/>
              <w:t>courts.alaska.gov/mediation/index.htm</w:t>
            </w:r>
          </w:p>
          <w:p w14:paraId="13D88988" w14:textId="6F1A2D1D" w:rsidR="00E658D2" w:rsidRDefault="00784B49" w:rsidP="00E658D2">
            <w:pPr>
              <w:pStyle w:val="BodyText"/>
            </w:pPr>
            <w:hyperlink r:id="rId259" w:history="1">
              <w:r w:rsidR="00E658D2" w:rsidRPr="001C118E">
                <w:rPr>
                  <w:b/>
                </w:rPr>
                <w:t>Alaska Association of Collaborative Professionals</w:t>
              </w:r>
            </w:hyperlink>
            <w:r w:rsidR="00E658D2">
              <w:rPr>
                <w:rStyle w:val="Hyperlink"/>
              </w:rPr>
              <w:br/>
            </w:r>
            <w:r w:rsidR="00E658D2" w:rsidRPr="001C118E">
              <w:t>.alaskacollaborative.org</w:t>
            </w:r>
          </w:p>
          <w:p w14:paraId="7520EB90" w14:textId="5A41969D" w:rsidR="00E658D2" w:rsidRPr="001C118E" w:rsidRDefault="00784B49" w:rsidP="00E658D2">
            <w:pPr>
              <w:pStyle w:val="BodyText"/>
              <w:rPr>
                <w:rStyle w:val="Hyperlink"/>
                <w:color w:val="202529"/>
                <w:u w:val="none"/>
              </w:rPr>
            </w:pPr>
            <w:hyperlink r:id="rId260" w:history="1">
              <w:r w:rsidR="00E658D2" w:rsidRPr="001C118E">
                <w:rPr>
                  <w:b/>
                </w:rPr>
                <w:t>a short video that discusses resolving your case</w:t>
              </w:r>
            </w:hyperlink>
            <w:r w:rsidR="00E658D2">
              <w:rPr>
                <w:rStyle w:val="Hyperlink"/>
              </w:rPr>
              <w:br/>
            </w:r>
            <w:r w:rsidR="00E658D2" w:rsidRPr="001C118E">
              <w:rPr>
                <w:rStyle w:val="Hyperlink"/>
                <w:color w:val="202529"/>
                <w:u w:val="none"/>
              </w:rPr>
              <w:t>youtu.be/4EuW9HET3nM</w:t>
            </w:r>
          </w:p>
          <w:p w14:paraId="0AF9E642" w14:textId="213BE03A" w:rsidR="00E658D2" w:rsidRPr="008376C2" w:rsidRDefault="00784B49" w:rsidP="00E658D2">
            <w:pPr>
              <w:pStyle w:val="BodyText"/>
            </w:pPr>
            <w:hyperlink r:id="rId261" w:history="1">
              <w:r w:rsidR="00E658D2" w:rsidRPr="00C75AF0">
                <w:rPr>
                  <w:b/>
                </w:rPr>
                <w:t>Find a Lawyer</w:t>
              </w:r>
              <w:r w:rsidR="00E658D2" w:rsidRPr="008376C2">
                <w:rPr>
                  <w:rStyle w:val="Hyperlink"/>
                </w:rPr>
                <w:br/>
              </w:r>
            </w:hyperlink>
            <w:r w:rsidR="00E658D2" w:rsidRPr="008376C2">
              <w:rPr>
                <w:rStyle w:val="BodyTextChar"/>
              </w:rPr>
              <w:t>courts.alaska.gov/shc/shclawyer.htm</w:t>
            </w:r>
          </w:p>
          <w:p w14:paraId="300317AB" w14:textId="1115C6B9" w:rsidR="00E658D2" w:rsidRPr="008376C2" w:rsidRDefault="00784B49" w:rsidP="00E658D2">
            <w:pPr>
              <w:pStyle w:val="BodyText"/>
            </w:pPr>
            <w:hyperlink r:id="rId262" w:history="1">
              <w:r w:rsidR="00E658D2" w:rsidRPr="00C75AF0">
                <w:rPr>
                  <w:b/>
                </w:rPr>
                <w:t>Alaska Free Legal Answers</w:t>
              </w:r>
              <w:r w:rsidR="00E658D2" w:rsidRPr="008376C2">
                <w:rPr>
                  <w:rStyle w:val="Hyperlink"/>
                </w:rPr>
                <w:br/>
              </w:r>
            </w:hyperlink>
            <w:r w:rsidR="00E658D2" w:rsidRPr="008376C2">
              <w:rPr>
                <w:rStyle w:val="BodyTextChar"/>
              </w:rPr>
              <w:t>LegalNav.org/resource/</w:t>
            </w:r>
            <w:proofErr w:type="spellStart"/>
            <w:r w:rsidR="00E658D2" w:rsidRPr="008376C2">
              <w:rPr>
                <w:rStyle w:val="BodyTextChar"/>
              </w:rPr>
              <w:t>alaska</w:t>
            </w:r>
            <w:proofErr w:type="spellEnd"/>
            <w:r w:rsidR="00E658D2" w:rsidRPr="008376C2">
              <w:rPr>
                <w:rStyle w:val="BodyTextChar"/>
              </w:rPr>
              <w:t>-free-legal-answers</w:t>
            </w:r>
          </w:p>
          <w:p w14:paraId="6C8C165E" w14:textId="0B755CC9" w:rsidR="009E67A1" w:rsidRDefault="00784B49" w:rsidP="00E658D2">
            <w:pPr>
              <w:pStyle w:val="Heading3"/>
              <w:outlineLvl w:val="2"/>
              <w:rPr>
                <w:rStyle w:val="BodyTextChar"/>
              </w:rPr>
            </w:pPr>
            <w:hyperlink r:id="rId263" w:history="1">
              <w:r w:rsidR="00E658D2" w:rsidRPr="009A7483">
                <w:rPr>
                  <w:b/>
                  <w:color w:val="202529"/>
                  <w:sz w:val="24"/>
                </w:rPr>
                <w:t>Alaska Legal Services</w:t>
              </w:r>
              <w:r w:rsidR="00E658D2" w:rsidRPr="008376C2">
                <w:rPr>
                  <w:rStyle w:val="Hyperlink"/>
                </w:rPr>
                <w:br/>
              </w:r>
            </w:hyperlink>
            <w:r w:rsidR="00E658D2" w:rsidRPr="008376C2">
              <w:rPr>
                <w:rStyle w:val="BodyTextChar"/>
              </w:rPr>
              <w:t>alsc-law.org/apply-for-services</w:t>
            </w:r>
          </w:p>
          <w:p w14:paraId="5542F58E" w14:textId="11E82D9E" w:rsidR="00E473AC" w:rsidRPr="00DF0357" w:rsidRDefault="00E473AC" w:rsidP="00DF0357">
            <w:pPr>
              <w:pStyle w:val="BodyText"/>
              <w:rPr>
                <w:color w:val="1F4E79" w:themeColor="accent5" w:themeShade="80"/>
              </w:rPr>
            </w:pPr>
            <w:r w:rsidRPr="00DF0357">
              <w:rPr>
                <w:color w:val="1F4E79" w:themeColor="accent5" w:themeShade="80"/>
              </w:rPr>
              <w:t>{% if divorce %}</w:t>
            </w:r>
          </w:p>
          <w:p w14:paraId="04D32786" w14:textId="77777777" w:rsidR="00E473AC" w:rsidRDefault="00E473AC" w:rsidP="00DF0357">
            <w:pPr>
              <w:pStyle w:val="BodyText"/>
            </w:pPr>
            <w:r w:rsidRPr="00DF0357">
              <w:rPr>
                <w:color w:val="FFC000"/>
              </w:rPr>
              <w:t>{%p if kids %}</w:t>
            </w:r>
          </w:p>
          <w:p w14:paraId="339FF87A" w14:textId="307539A0" w:rsidR="00E473AC" w:rsidRDefault="00784B49" w:rsidP="00DF0357">
            <w:pPr>
              <w:pStyle w:val="BodyText"/>
            </w:pPr>
            <w:hyperlink r:id="rId264" w:anchor="shc-pac9a" w:history="1">
              <w:r w:rsidR="00E473AC" w:rsidRPr="00DF0357">
                <w:rPr>
                  <w:b/>
                </w:rPr>
                <w:t xml:space="preserve">Uncontested Divorce </w:t>
              </w:r>
              <w:r w:rsidR="00DF0357" w:rsidRPr="00DF0357">
                <w:rPr>
                  <w:b/>
                </w:rPr>
                <w:t>with</w:t>
              </w:r>
              <w:r w:rsidR="00E473AC" w:rsidRPr="00DF0357">
                <w:rPr>
                  <w:b/>
                </w:rPr>
                <w:t xml:space="preserve"> Children Packet</w:t>
              </w:r>
            </w:hyperlink>
            <w:r w:rsidR="00E473AC" w:rsidRPr="00E51F8A">
              <w:t>. courts.alaska.gov/shc/family/shcforms.htm#shc-pac9a</w:t>
            </w:r>
            <w:r w:rsidR="00E473AC">
              <w:t>cccc</w:t>
            </w:r>
          </w:p>
          <w:p w14:paraId="1B0C2E06" w14:textId="77777777" w:rsidR="00E473AC" w:rsidRPr="00024315" w:rsidRDefault="00E473AC" w:rsidP="00DF0357">
            <w:pPr>
              <w:pStyle w:val="BodyText"/>
            </w:pPr>
            <w:r w:rsidRPr="00DF0357">
              <w:rPr>
                <w:color w:val="FFC000"/>
              </w:rPr>
              <w:t>{%p else %}</w:t>
            </w:r>
          </w:p>
          <w:p w14:paraId="3D4E5D85" w14:textId="1C308838" w:rsidR="00E473AC" w:rsidRPr="00E51F8A" w:rsidRDefault="00784B49" w:rsidP="00DF0357">
            <w:pPr>
              <w:pStyle w:val="BodyText"/>
            </w:pPr>
            <w:hyperlink r:id="rId265" w:anchor="shc-pac9b" w:history="1">
              <w:r w:rsidR="00E473AC" w:rsidRPr="00DF0357">
                <w:rPr>
                  <w:b/>
                </w:rPr>
                <w:t>Uncontested Complaint for Divorce without Children Packet</w:t>
              </w:r>
            </w:hyperlink>
            <w:r w:rsidR="00E473AC">
              <w:br/>
            </w:r>
            <w:r w:rsidR="00E473AC" w:rsidRPr="00E51F8A">
              <w:t>courts.alaska.gov/shc/family/shcforms.htm#shc-pac9b</w:t>
            </w:r>
          </w:p>
          <w:p w14:paraId="026679C8" w14:textId="132AB814" w:rsidR="00E473AC" w:rsidRPr="008F31D8" w:rsidRDefault="00E473AC" w:rsidP="00DF0357">
            <w:pPr>
              <w:pStyle w:val="BodyText"/>
            </w:pPr>
            <w:r w:rsidRPr="00DF0357">
              <w:rPr>
                <w:color w:val="FFC000"/>
              </w:rPr>
              <w:t>{%</w:t>
            </w:r>
            <w:r w:rsidR="007C0207">
              <w:rPr>
                <w:color w:val="FFC000"/>
              </w:rPr>
              <w:t>p</w:t>
            </w:r>
            <w:r w:rsidRPr="00DF0357">
              <w:rPr>
                <w:color w:val="FFC000"/>
              </w:rPr>
              <w:t xml:space="preserve"> endif %}</w:t>
            </w:r>
          </w:p>
          <w:p w14:paraId="305AA58E" w14:textId="77777777" w:rsidR="00E473AC" w:rsidRPr="00DF0357" w:rsidRDefault="00E473AC" w:rsidP="00DF0357">
            <w:pPr>
              <w:pStyle w:val="BodyText"/>
              <w:rPr>
                <w:color w:val="1F4E79" w:themeColor="accent5" w:themeShade="80"/>
              </w:rPr>
            </w:pPr>
            <w:r w:rsidRPr="00DF0357">
              <w:rPr>
                <w:color w:val="1F4E79" w:themeColor="accent5" w:themeShade="80"/>
              </w:rPr>
              <w:t>{% endif %}</w:t>
            </w:r>
          </w:p>
          <w:p w14:paraId="208DFF66" w14:textId="01974EE8" w:rsidR="00E473AC" w:rsidRDefault="00E473AC" w:rsidP="00DF0357">
            <w:pPr>
              <w:pStyle w:val="BodyText"/>
            </w:pPr>
            <w:r w:rsidRPr="00DF0357">
              <w:rPr>
                <w:b/>
              </w:rPr>
              <w:t>Marital Property and Debt Division Agreement, SHC-1005</w:t>
            </w:r>
            <w:r w:rsidR="00DF0357">
              <w:rPr>
                <w:b/>
              </w:rPr>
              <w:br/>
            </w:r>
            <w:r w:rsidR="00DF0357">
              <w:t xml:space="preserve">Do </w:t>
            </w:r>
            <w:r w:rsidR="00DF0357" w:rsidRPr="00DF0357">
              <w:rPr>
                <w:b/>
              </w:rPr>
              <w:t>not</w:t>
            </w:r>
            <w:r w:rsidR="00DF0357">
              <w:t xml:space="preserve"> sign the Order section</w:t>
            </w:r>
            <w:r w:rsidR="00DF0357">
              <w:br/>
              <w:t xml:space="preserve">As a </w:t>
            </w:r>
            <w:hyperlink r:id="rId266" w:history="1">
              <w:r w:rsidRPr="003C37EB">
                <w:rPr>
                  <w:rStyle w:val="Hyperlink"/>
                </w:rPr>
                <w:t>Word</w:t>
              </w:r>
            </w:hyperlink>
            <w:r w:rsidR="00DF0357">
              <w:t xml:space="preserve"> file</w:t>
            </w:r>
            <w:r w:rsidR="00DF0357">
              <w:br/>
              <w:t>c</w:t>
            </w:r>
            <w:r w:rsidR="00DF0357" w:rsidRPr="00DF0357">
              <w:t>ourts.alaska.gov/shc/family/docs/shc-1005.docx</w:t>
            </w:r>
            <w:r w:rsidR="00DF0357">
              <w:br/>
              <w:t>as a</w:t>
            </w:r>
            <w:r>
              <w:t xml:space="preserve"> </w:t>
            </w:r>
            <w:hyperlink r:id="rId267" w:history="1">
              <w:r w:rsidRPr="003C37EB">
                <w:rPr>
                  <w:rStyle w:val="Hyperlink"/>
                </w:rPr>
                <w:t>PDF</w:t>
              </w:r>
            </w:hyperlink>
            <w:r>
              <w:t xml:space="preserve"> </w:t>
            </w:r>
            <w:r w:rsidR="00DF0357">
              <w:t xml:space="preserve"> file</w:t>
            </w:r>
            <w:r w:rsidR="00DF0357">
              <w:br/>
            </w:r>
            <w:r w:rsidR="00DF0357" w:rsidRPr="00DF0357">
              <w:t>courts.alaska.gov/shc/family/docs/shc-1005n.pdf</w:t>
            </w:r>
          </w:p>
          <w:p w14:paraId="028BA920" w14:textId="77777777" w:rsidR="00E473AC" w:rsidRPr="00DF0357" w:rsidRDefault="00E473AC" w:rsidP="00DF0357">
            <w:pPr>
              <w:pStyle w:val="BodyText"/>
              <w:rPr>
                <w:color w:val="FFC000"/>
              </w:rPr>
            </w:pPr>
            <w:r w:rsidRPr="00DF0357">
              <w:rPr>
                <w:color w:val="FFC000"/>
              </w:rPr>
              <w:t>{%p if kids %}</w:t>
            </w:r>
          </w:p>
          <w:p w14:paraId="42E3E586" w14:textId="2B2717AA" w:rsidR="00E473AC" w:rsidRPr="00DF0357" w:rsidRDefault="00E473AC" w:rsidP="00DF0357">
            <w:pPr>
              <w:pStyle w:val="BodyText"/>
            </w:pPr>
            <w:r w:rsidRPr="00213DE2">
              <w:rPr>
                <w:b/>
              </w:rPr>
              <w:t>Parenting Plan Agreement &amp; Order, SHC-1128</w:t>
            </w:r>
            <w:r w:rsidR="00DF0357" w:rsidRPr="00DF0357">
              <w:br/>
              <w:t xml:space="preserve">For custody agreements. Do </w:t>
            </w:r>
            <w:r w:rsidR="00DF0357" w:rsidRPr="00213DE2">
              <w:rPr>
                <w:b/>
              </w:rPr>
              <w:t>not</w:t>
            </w:r>
            <w:r w:rsidR="00DF0357" w:rsidRPr="00DF0357">
              <w:t xml:space="preserve"> sign the Order section. </w:t>
            </w:r>
            <w:r w:rsidR="00DF0357" w:rsidRPr="00DF0357">
              <w:br/>
              <w:t xml:space="preserve">as a </w:t>
            </w:r>
            <w:r w:rsidRPr="00DF0357">
              <w:t xml:space="preserve"> </w:t>
            </w:r>
            <w:hyperlink r:id="rId268" w:history="1">
              <w:r w:rsidRPr="00DF0357">
                <w:rPr>
                  <w:rStyle w:val="Hyperlink"/>
                </w:rPr>
                <w:t>Word</w:t>
              </w:r>
            </w:hyperlink>
            <w:r w:rsidR="00DF0357" w:rsidRPr="00DF0357">
              <w:t xml:space="preserve"> file</w:t>
            </w:r>
            <w:r w:rsidR="00DF0357">
              <w:br/>
            </w:r>
            <w:r w:rsidR="00DF0357" w:rsidRPr="00DF0357">
              <w:t>courts.alaska.gov/shc/family/docs/shc-1128.docx</w:t>
            </w:r>
            <w:r w:rsidR="00DF0357" w:rsidRPr="00DF0357">
              <w:br/>
              <w:t xml:space="preserve">as a </w:t>
            </w:r>
            <w:r w:rsidRPr="00DF0357">
              <w:t xml:space="preserve"> </w:t>
            </w:r>
            <w:hyperlink r:id="rId269" w:history="1">
              <w:r w:rsidRPr="00DF0357">
                <w:rPr>
                  <w:rStyle w:val="Hyperlink"/>
                </w:rPr>
                <w:t>PDF</w:t>
              </w:r>
            </w:hyperlink>
            <w:r w:rsidR="00DF0357" w:rsidRPr="00DF0357">
              <w:t xml:space="preserve"> file</w:t>
            </w:r>
            <w:r w:rsidR="00DF0357">
              <w:br/>
            </w:r>
            <w:r w:rsidR="00DF0357" w:rsidRPr="00DF0357">
              <w:t>courts.alaska.gov/shc/family/docs/shc-1128n.pdf</w:t>
            </w:r>
          </w:p>
          <w:p w14:paraId="3BE928AA" w14:textId="77777777" w:rsidR="00E473AC" w:rsidRPr="00DF0357" w:rsidRDefault="00E473AC" w:rsidP="00DF0357">
            <w:pPr>
              <w:pStyle w:val="BodyText"/>
              <w:rPr>
                <w:color w:val="FFC000"/>
              </w:rPr>
            </w:pPr>
            <w:r w:rsidRPr="00DF0357">
              <w:rPr>
                <w:color w:val="FFC000"/>
              </w:rPr>
              <w:t>{%p endif %}</w:t>
            </w:r>
          </w:p>
          <w:p w14:paraId="7AC9CA36" w14:textId="0B15D2F9" w:rsidR="00E473AC" w:rsidRPr="00DF0357" w:rsidRDefault="00E473AC" w:rsidP="00DF0357">
            <w:pPr>
              <w:pStyle w:val="BodyText"/>
            </w:pPr>
            <w:r w:rsidRPr="00213DE2">
              <w:rPr>
                <w:b/>
              </w:rPr>
              <w:t>Joint Motion to Put Settlement on the Record, SHC-1063</w:t>
            </w:r>
            <w:r w:rsidR="00DF0357">
              <w:br/>
            </w:r>
            <w:r w:rsidR="00DF0357">
              <w:lastRenderedPageBreak/>
              <w:t xml:space="preserve">as a </w:t>
            </w:r>
            <w:r w:rsidRPr="00DF0357">
              <w:t xml:space="preserve"> </w:t>
            </w:r>
            <w:hyperlink r:id="rId270" w:history="1">
              <w:r w:rsidRPr="00DF0357">
                <w:rPr>
                  <w:rStyle w:val="Hyperlink"/>
                </w:rPr>
                <w:t>Word</w:t>
              </w:r>
            </w:hyperlink>
            <w:r w:rsidR="00DF0357">
              <w:t xml:space="preserve"> file</w:t>
            </w:r>
            <w:r w:rsidR="00DF0357">
              <w:br/>
            </w:r>
            <w:r w:rsidR="00DF0357" w:rsidRPr="00DF0357">
              <w:t>courts.alaska.gov/shc/family/docs/shc-1063.doc</w:t>
            </w:r>
            <w:r w:rsidR="00DF0357">
              <w:br/>
              <w:t xml:space="preserve">as a </w:t>
            </w:r>
            <w:hyperlink r:id="rId271" w:history="1">
              <w:r w:rsidRPr="00DF0357">
                <w:rPr>
                  <w:rStyle w:val="Hyperlink"/>
                </w:rPr>
                <w:t>PDF</w:t>
              </w:r>
            </w:hyperlink>
            <w:r w:rsidR="00DF0357">
              <w:t xml:space="preserve"> file</w:t>
            </w:r>
            <w:r w:rsidR="00DF0357">
              <w:br/>
            </w:r>
            <w:r w:rsidR="00DF0357" w:rsidRPr="00DF0357">
              <w:t>courts.alaska.gov/shc/family/docs/shc-1063n.pdf</w:t>
            </w:r>
          </w:p>
          <w:p w14:paraId="2A5F6C42" w14:textId="77777777" w:rsidR="00E473AC" w:rsidRPr="00F6710E" w:rsidRDefault="00E473AC" w:rsidP="00DF0357">
            <w:pPr>
              <w:pStyle w:val="BodyText"/>
              <w:rPr>
                <w:color w:val="1F4E79" w:themeColor="accent5" w:themeShade="80"/>
              </w:rPr>
            </w:pPr>
            <w:r w:rsidRPr="00F6710E">
              <w:rPr>
                <w:color w:val="1F4E79" w:themeColor="accent5" w:themeShade="80"/>
              </w:rPr>
              <w:t>{%p if divorce %}</w:t>
            </w:r>
          </w:p>
          <w:p w14:paraId="29C8F685" w14:textId="5F4B5FA7" w:rsidR="00E473AC" w:rsidRPr="00DF0357" w:rsidRDefault="00E473AC" w:rsidP="00DF0357">
            <w:pPr>
              <w:pStyle w:val="BodyText"/>
            </w:pPr>
            <w:r w:rsidRPr="00213DE2">
              <w:rPr>
                <w:b/>
              </w:rPr>
              <w:t xml:space="preserve">Findings of Fact and Conclusions of Law &amp; Decree of Divorce, </w:t>
            </w:r>
            <w:hyperlink r:id="rId272" w:history="1">
              <w:r w:rsidRPr="00213DE2">
                <w:rPr>
                  <w:b/>
                </w:rPr>
                <w:t>DR 800 &amp; 805</w:t>
              </w:r>
            </w:hyperlink>
            <w:r w:rsidRPr="00213DE2">
              <w:rPr>
                <w:b/>
              </w:rPr>
              <w:t xml:space="preserve"> [</w:t>
            </w:r>
            <w:r w:rsidRPr="00DF0357">
              <w:t>Fill-In PDF]</w:t>
            </w:r>
            <w:r w:rsidR="00213DE2">
              <w:br/>
            </w:r>
            <w:r w:rsidR="00213DE2" w:rsidRPr="00213DE2">
              <w:t>public.courts.alaska.gov/web/forms/docs/dr-800-805.pdf</w:t>
            </w:r>
          </w:p>
          <w:p w14:paraId="1DA61E4A" w14:textId="77777777" w:rsidR="00E473AC" w:rsidRPr="00F6710E" w:rsidRDefault="00E473AC" w:rsidP="00DF0357">
            <w:pPr>
              <w:pStyle w:val="BodyText"/>
              <w:rPr>
                <w:color w:val="1F4E79" w:themeColor="accent5" w:themeShade="80"/>
              </w:rPr>
            </w:pPr>
            <w:r w:rsidRPr="00F6710E">
              <w:rPr>
                <w:color w:val="1F4E79" w:themeColor="accent5" w:themeShade="80"/>
              </w:rPr>
              <w:t>{%p else %}</w:t>
            </w:r>
          </w:p>
          <w:p w14:paraId="08E4CBC9" w14:textId="77777777" w:rsidR="00E473AC" w:rsidRPr="00F6710E" w:rsidRDefault="00E473AC" w:rsidP="00DF0357">
            <w:pPr>
              <w:pStyle w:val="BodyText"/>
              <w:rPr>
                <w:color w:val="FFC000"/>
              </w:rPr>
            </w:pPr>
            <w:r w:rsidRPr="00F6710E">
              <w:rPr>
                <w:color w:val="FFC000"/>
              </w:rPr>
              <w:t>{%p if kids %}</w:t>
            </w:r>
          </w:p>
          <w:p w14:paraId="4C6A9BC3" w14:textId="69A16CE9" w:rsidR="00E473AC" w:rsidRPr="00DF0357" w:rsidRDefault="00E473AC" w:rsidP="00DF0357">
            <w:pPr>
              <w:pStyle w:val="BodyText"/>
            </w:pPr>
            <w:r w:rsidRPr="00213DE2">
              <w:rPr>
                <w:b/>
              </w:rPr>
              <w:t xml:space="preserve">Legal Separation with Children and Property Findings of Fact and Conclusions of Law, </w:t>
            </w:r>
            <w:hyperlink r:id="rId273" w:history="1">
              <w:r w:rsidRPr="00213DE2">
                <w:rPr>
                  <w:b/>
                </w:rPr>
                <w:t>SHC-590</w:t>
              </w:r>
            </w:hyperlink>
            <w:r w:rsidRPr="00213DE2">
              <w:rPr>
                <w:b/>
              </w:rPr>
              <w:t>,</w:t>
            </w:r>
            <w:r w:rsidR="00213DE2">
              <w:br/>
            </w:r>
            <w:r w:rsidR="00213DE2" w:rsidRPr="00213DE2">
              <w:t>courts.alaska.gov/shc/family/docs/shc-590.doc</w:t>
            </w:r>
          </w:p>
          <w:p w14:paraId="30E65518" w14:textId="70DC03B4" w:rsidR="00E473AC" w:rsidRPr="00DF0357" w:rsidRDefault="00E473AC" w:rsidP="00DF0357">
            <w:pPr>
              <w:pStyle w:val="BodyText"/>
            </w:pPr>
            <w:r w:rsidRPr="00213DE2">
              <w:rPr>
                <w:b/>
              </w:rPr>
              <w:t xml:space="preserve">Judgment and Decree for Legal Separation with Children and Property, </w:t>
            </w:r>
            <w:hyperlink r:id="rId274" w:history="1">
              <w:r w:rsidRPr="00213DE2">
                <w:rPr>
                  <w:b/>
                </w:rPr>
                <w:t>SHC-595</w:t>
              </w:r>
            </w:hyperlink>
            <w:r w:rsidR="00213DE2">
              <w:br/>
            </w:r>
            <w:r w:rsidR="00213DE2" w:rsidRPr="00213DE2">
              <w:t>courts.alaska.gov/shc/family/docs/shc-595.doc</w:t>
            </w:r>
          </w:p>
          <w:p w14:paraId="0F5B379D" w14:textId="77777777" w:rsidR="00E473AC" w:rsidRPr="00F6710E" w:rsidRDefault="00E473AC" w:rsidP="00DF0357">
            <w:pPr>
              <w:pStyle w:val="BodyText"/>
              <w:rPr>
                <w:color w:val="FFC000"/>
              </w:rPr>
            </w:pPr>
            <w:r w:rsidRPr="00F6710E">
              <w:rPr>
                <w:color w:val="FFC000"/>
              </w:rPr>
              <w:t>{%p else %}</w:t>
            </w:r>
          </w:p>
          <w:p w14:paraId="397136DC" w14:textId="43870128" w:rsidR="00E473AC" w:rsidRPr="00DF0357" w:rsidRDefault="00E473AC" w:rsidP="00DF0357">
            <w:pPr>
              <w:pStyle w:val="BodyText"/>
            </w:pPr>
            <w:r w:rsidRPr="00213DE2">
              <w:rPr>
                <w:b/>
              </w:rPr>
              <w:t xml:space="preserve">Legal Separation with Property and No Children Findings of Fact and Conclusions of Law, </w:t>
            </w:r>
            <w:hyperlink r:id="rId275" w:history="1">
              <w:r w:rsidRPr="00213DE2">
                <w:rPr>
                  <w:b/>
                </w:rPr>
                <w:t>SHC-591</w:t>
              </w:r>
            </w:hyperlink>
            <w:r w:rsidR="00213DE2">
              <w:br/>
              <w:t>c</w:t>
            </w:r>
            <w:r w:rsidR="00213DE2" w:rsidRPr="00213DE2">
              <w:t>ourts.alaska.gov/shc/family/docs/shc-591.doc</w:t>
            </w:r>
          </w:p>
          <w:p w14:paraId="475271EF" w14:textId="2D44439C" w:rsidR="00E473AC" w:rsidRPr="00DF0357" w:rsidRDefault="00E473AC" w:rsidP="00DF0357">
            <w:pPr>
              <w:pStyle w:val="BodyText"/>
            </w:pPr>
            <w:r w:rsidRPr="00213DE2">
              <w:rPr>
                <w:b/>
              </w:rPr>
              <w:t xml:space="preserve">Judgment and Decree for Legal Separation with Property and No Children, </w:t>
            </w:r>
            <w:hyperlink r:id="rId276" w:history="1">
              <w:r w:rsidRPr="00213DE2">
                <w:rPr>
                  <w:b/>
                </w:rPr>
                <w:t>SHC-596</w:t>
              </w:r>
            </w:hyperlink>
            <w:r w:rsidR="00213DE2">
              <w:br/>
            </w:r>
            <w:r w:rsidR="00213DE2" w:rsidRPr="00213DE2">
              <w:t>courts.alaska.gov/shc/family/docs/shc-596.doc</w:t>
            </w:r>
          </w:p>
          <w:p w14:paraId="40E9B9C3" w14:textId="68E49B26" w:rsidR="00E473AC" w:rsidRPr="00F6710E" w:rsidRDefault="00E473AC" w:rsidP="00DF0357">
            <w:pPr>
              <w:pStyle w:val="BodyText"/>
              <w:rPr>
                <w:color w:val="FFC000"/>
              </w:rPr>
            </w:pPr>
            <w:r w:rsidRPr="00F6710E">
              <w:rPr>
                <w:color w:val="FFC000"/>
              </w:rPr>
              <w:t>{%</w:t>
            </w:r>
            <w:r w:rsidR="007C0207">
              <w:rPr>
                <w:color w:val="FFC000"/>
              </w:rPr>
              <w:t>p</w:t>
            </w:r>
            <w:r w:rsidRPr="00F6710E">
              <w:rPr>
                <w:color w:val="FFC000"/>
              </w:rPr>
              <w:t xml:space="preserve"> endif %}</w:t>
            </w:r>
          </w:p>
          <w:p w14:paraId="79ED78DF" w14:textId="7BB2581B" w:rsidR="00E473AC" w:rsidRPr="00E473AC" w:rsidRDefault="00E473AC" w:rsidP="007C0207">
            <w:pPr>
              <w:pStyle w:val="BodyText"/>
            </w:pPr>
            <w:r w:rsidRPr="00F6710E">
              <w:rPr>
                <w:color w:val="1F4E79" w:themeColor="accent5" w:themeShade="80"/>
              </w:rPr>
              <w:t>{%</w:t>
            </w:r>
            <w:r w:rsidR="007C0207">
              <w:rPr>
                <w:color w:val="1F4E79" w:themeColor="accent5" w:themeShade="80"/>
              </w:rPr>
              <w:t>p</w:t>
            </w:r>
            <w:r w:rsidRPr="00F6710E">
              <w:rPr>
                <w:color w:val="1F4E79" w:themeColor="accent5" w:themeShade="80"/>
              </w:rPr>
              <w:t xml:space="preserve"> endif %}</w:t>
            </w:r>
          </w:p>
        </w:tc>
      </w:tr>
      <w:tr w:rsidR="004B3121" w14:paraId="6C052C04" w14:textId="77777777" w:rsidTr="00290471">
        <w:trPr>
          <w:jc w:val="center"/>
        </w:trPr>
        <w:tc>
          <w:tcPr>
            <w:tcW w:w="2628" w:type="dxa"/>
            <w:tcMar>
              <w:top w:w="360" w:type="dxa"/>
              <w:left w:w="115" w:type="dxa"/>
              <w:right w:w="115" w:type="dxa"/>
            </w:tcMar>
          </w:tcPr>
          <w:p w14:paraId="703BD0A0" w14:textId="24D99410" w:rsidR="004B3121" w:rsidRDefault="009E67A1" w:rsidP="002B4469">
            <w:pPr>
              <w:pStyle w:val="BodyText"/>
            </w:pPr>
            <w:r w:rsidRPr="006C65ED">
              <w:lastRenderedPageBreak/>
              <w:t>{%tr endif %}</w:t>
            </w:r>
          </w:p>
        </w:tc>
        <w:tc>
          <w:tcPr>
            <w:tcW w:w="7612" w:type="dxa"/>
            <w:tcMar>
              <w:top w:w="360" w:type="dxa"/>
              <w:left w:w="115" w:type="dxa"/>
              <w:right w:w="115" w:type="dxa"/>
            </w:tcMar>
          </w:tcPr>
          <w:p w14:paraId="41BF895A" w14:textId="77777777" w:rsidR="004B3121" w:rsidRPr="00A10B12" w:rsidRDefault="004B3121" w:rsidP="00BB2365">
            <w:pPr>
              <w:pStyle w:val="BodyText"/>
            </w:pPr>
          </w:p>
        </w:tc>
      </w:tr>
      <w:tr w:rsidR="00CE51AF" w14:paraId="15E33BEE" w14:textId="77777777" w:rsidTr="00290471">
        <w:trPr>
          <w:jc w:val="center"/>
        </w:trPr>
        <w:tc>
          <w:tcPr>
            <w:tcW w:w="2628" w:type="dxa"/>
            <w:tcMar>
              <w:top w:w="360" w:type="dxa"/>
              <w:left w:w="115" w:type="dxa"/>
              <w:right w:w="115" w:type="dxa"/>
            </w:tcMar>
          </w:tcPr>
          <w:p w14:paraId="2E93BCD8" w14:textId="6C495E90" w:rsidR="00CE51AF" w:rsidRPr="006C65ED" w:rsidRDefault="00CE51AF" w:rsidP="002B4469">
            <w:pPr>
              <w:pStyle w:val="BodyText"/>
            </w:pPr>
            <w:r>
              <w:t>{%tr if domestic_violence %}</w:t>
            </w:r>
          </w:p>
        </w:tc>
        <w:tc>
          <w:tcPr>
            <w:tcW w:w="7612" w:type="dxa"/>
            <w:tcMar>
              <w:top w:w="360" w:type="dxa"/>
              <w:left w:w="115" w:type="dxa"/>
              <w:right w:w="115" w:type="dxa"/>
            </w:tcMar>
          </w:tcPr>
          <w:p w14:paraId="74C07206" w14:textId="77777777" w:rsidR="00CE51AF" w:rsidRPr="00A10B12" w:rsidRDefault="00CE51AF" w:rsidP="00BB2365">
            <w:pPr>
              <w:pStyle w:val="BodyText"/>
            </w:pPr>
          </w:p>
        </w:tc>
      </w:tr>
      <w:tr w:rsidR="00CE51AF" w14:paraId="6CA5AD02" w14:textId="77777777" w:rsidTr="00290471">
        <w:trPr>
          <w:jc w:val="center"/>
        </w:trPr>
        <w:tc>
          <w:tcPr>
            <w:tcW w:w="2628" w:type="dxa"/>
            <w:tcMar>
              <w:top w:w="360" w:type="dxa"/>
              <w:left w:w="115" w:type="dxa"/>
              <w:right w:w="115" w:type="dxa"/>
            </w:tcMar>
          </w:tcPr>
          <w:p w14:paraId="0B5BA9F2" w14:textId="7FE11E1B" w:rsidR="00CE51AF" w:rsidRDefault="00CE51AF" w:rsidP="002F6486">
            <w:pPr>
              <w:pStyle w:val="Heading2"/>
              <w:outlineLvl w:val="1"/>
            </w:pPr>
            <w:r>
              <w:t xml:space="preserve">Step </w:t>
            </w:r>
            <w:fldSimple w:instr=" SEQ stepList \* MERGEFORMAT ">
              <w:r w:rsidR="00C50DF9">
                <w:rPr>
                  <w:noProof/>
                </w:rPr>
                <w:t>21</w:t>
              </w:r>
            </w:fldSimple>
            <w:r>
              <w:t xml:space="preserve">: Learn about abuse or </w:t>
            </w:r>
            <w:r>
              <w:lastRenderedPageBreak/>
              <w:t>domestic violence resources and reaching an agreement</w:t>
            </w:r>
          </w:p>
        </w:tc>
        <w:tc>
          <w:tcPr>
            <w:tcW w:w="7612" w:type="dxa"/>
            <w:tcMar>
              <w:top w:w="360" w:type="dxa"/>
              <w:left w:w="115" w:type="dxa"/>
              <w:right w:w="115" w:type="dxa"/>
            </w:tcMar>
          </w:tcPr>
          <w:p w14:paraId="501E7868" w14:textId="77777777" w:rsidR="002F6486" w:rsidRPr="002F6486" w:rsidRDefault="002F6486" w:rsidP="002F6486">
            <w:pPr>
              <w:pStyle w:val="BodyText"/>
              <w:rPr>
                <w:b/>
              </w:rPr>
            </w:pPr>
            <w:r w:rsidRPr="002F6486">
              <w:rPr>
                <w:b/>
              </w:rPr>
              <w:lastRenderedPageBreak/>
              <w:t>If you are in immediate danger, call 911</w:t>
            </w:r>
          </w:p>
          <w:p w14:paraId="3BFE0898" w14:textId="77777777" w:rsidR="002F6486" w:rsidRDefault="002F6486" w:rsidP="002F6486">
            <w:pPr>
              <w:pStyle w:val="BodyText"/>
            </w:pPr>
            <w:r w:rsidRPr="002F6486">
              <w:rPr>
                <w:b/>
              </w:rPr>
              <w:t xml:space="preserve">People who have experienced domestic violence can be at greater risk when they separate from their spouse or start a court case to end the marriage.  During this time, safety is very </w:t>
            </w:r>
            <w:r w:rsidRPr="002F6486">
              <w:rPr>
                <w:b/>
              </w:rPr>
              <w:lastRenderedPageBreak/>
              <w:t>important.</w:t>
            </w:r>
            <w:r>
              <w:t xml:space="preserve">  The dynamics in a relationship with domestic violence may also cause people to feel pressured to agree to something they don’t want.  If this is your situation, these resources may help:</w:t>
            </w:r>
          </w:p>
          <w:p w14:paraId="1B9C8EC1" w14:textId="662504FB" w:rsidR="002F6486" w:rsidRDefault="002F6486" w:rsidP="002F6486">
            <w:pPr>
              <w:pStyle w:val="ListParagraph"/>
              <w:ind w:left="408"/>
            </w:pPr>
            <w:r>
              <w:t xml:space="preserve">Find a </w:t>
            </w:r>
            <w:hyperlink r:id="rId277" w:history="1">
              <w:r w:rsidRPr="002F6486">
                <w:t>domestic violence program</w:t>
              </w:r>
            </w:hyperlink>
            <w:r>
              <w:t xml:space="preserve"> in your area to learn about what services they offer (counseling, financial assistance, housing and safe shelter, resources for children, and help with court).</w:t>
            </w:r>
          </w:p>
          <w:p w14:paraId="601D4C4A" w14:textId="1C578019" w:rsidR="002F6486" w:rsidRDefault="002F6486" w:rsidP="002F6486">
            <w:pPr>
              <w:pStyle w:val="ListParagraph"/>
              <w:ind w:left="408"/>
            </w:pPr>
            <w:r>
              <w:t>You can get information about asking the court for a protective order by answering more questions.  If you want to save this Action Plan, be sure to download, save, or print it.  then return to the Guided Assist page and use the Guided Assist search box to find "Protective Orders.”</w:t>
            </w:r>
          </w:p>
          <w:p w14:paraId="5F04AC57" w14:textId="63D9EF42" w:rsidR="002F6486" w:rsidRDefault="002F6486" w:rsidP="002F6486">
            <w:pPr>
              <w:pStyle w:val="ListParagraph"/>
              <w:ind w:left="408"/>
            </w:pPr>
            <w:r>
              <w:t>See if you qualify for a free lawyer through your local domestic violence program.</w:t>
            </w:r>
          </w:p>
          <w:p w14:paraId="5154704D" w14:textId="65DB04E7" w:rsidR="002F6486" w:rsidRDefault="002F6486" w:rsidP="002F6486">
            <w:pPr>
              <w:pStyle w:val="ListParagraph"/>
              <w:ind w:left="408"/>
            </w:pPr>
            <w:r>
              <w:t xml:space="preserve">see if you qualify for a free lawyer through </w:t>
            </w:r>
            <w:r w:rsidR="00613279">
              <w:t>Alaska</w:t>
            </w:r>
            <w:r>
              <w:t xml:space="preserve"> legal services.</w:t>
            </w:r>
          </w:p>
          <w:p w14:paraId="1E57FE57" w14:textId="04B99D8D" w:rsidR="00AC404F" w:rsidRPr="0069197B" w:rsidRDefault="00AC404F" w:rsidP="0069197B">
            <w:pPr>
              <w:pStyle w:val="BodyText"/>
              <w:rPr>
                <w:color w:val="7030A0"/>
              </w:rPr>
            </w:pPr>
            <w:r w:rsidRPr="0069197B">
              <w:rPr>
                <w:color w:val="7030A0"/>
              </w:rPr>
              <w:t>{%p if agree %}</w:t>
            </w:r>
          </w:p>
          <w:p w14:paraId="2F652CFD" w14:textId="26270AA6" w:rsidR="002F6486" w:rsidRDefault="002F6486" w:rsidP="002F6486">
            <w:pPr>
              <w:pStyle w:val="BodyText"/>
            </w:pPr>
            <w:r>
              <w:t>However, some people in a marriage with domestic violence are comfortable reaching an agreement about</w:t>
            </w:r>
            <w:r w:rsidRPr="00DF0357">
              <w:rPr>
                <w:color w:val="FFC000"/>
              </w:rPr>
              <w:t>{%</w:t>
            </w:r>
            <w:r>
              <w:rPr>
                <w:color w:val="FFC000"/>
              </w:rPr>
              <w:t xml:space="preserve"> </w:t>
            </w:r>
            <w:r w:rsidRPr="00DF0357">
              <w:rPr>
                <w:color w:val="FFC000"/>
              </w:rPr>
              <w:t>if kids %}</w:t>
            </w:r>
            <w:r>
              <w:t xml:space="preserve"> a parenting plan and</w:t>
            </w:r>
            <w:r w:rsidRPr="00DF0357">
              <w:rPr>
                <w:color w:val="FFC000"/>
              </w:rPr>
              <w:t>{%</w:t>
            </w:r>
            <w:r>
              <w:rPr>
                <w:color w:val="FFC000"/>
              </w:rPr>
              <w:t xml:space="preserve"> end</w:t>
            </w:r>
            <w:r w:rsidRPr="00DF0357">
              <w:rPr>
                <w:color w:val="FFC000"/>
              </w:rPr>
              <w:t>if %}</w:t>
            </w:r>
            <w:r>
              <w:t xml:space="preserve"> dividing marital property and debt for a variety of reasons.  Sometimes:</w:t>
            </w:r>
          </w:p>
          <w:p w14:paraId="577BB8C8" w14:textId="691443B3" w:rsidR="002F6486" w:rsidRDefault="002F6486" w:rsidP="00613279">
            <w:pPr>
              <w:pStyle w:val="BodyText"/>
            </w:pPr>
            <w:r>
              <w:t>the domestic violence does not make either spouse uncomfortable or afraid to ask for what they want</w:t>
            </w:r>
            <w:r w:rsidR="00613279">
              <w:t xml:space="preserve"> </w:t>
            </w:r>
            <w:r>
              <w:t>in the</w:t>
            </w:r>
            <w:r w:rsidR="00613279" w:rsidRPr="00DF0357">
              <w:rPr>
                <w:color w:val="FFC000"/>
              </w:rPr>
              <w:t>{%</w:t>
            </w:r>
            <w:r w:rsidR="00613279">
              <w:rPr>
                <w:color w:val="FFC000"/>
              </w:rPr>
              <w:t xml:space="preserve"> </w:t>
            </w:r>
            <w:r w:rsidR="00613279" w:rsidRPr="00DF0357">
              <w:rPr>
                <w:color w:val="FFC000"/>
              </w:rPr>
              <w:t>if kids %}</w:t>
            </w:r>
            <w:r>
              <w:t xml:space="preserve"> parenting plan or</w:t>
            </w:r>
            <w:r w:rsidR="00613279" w:rsidRPr="00DF0357">
              <w:rPr>
                <w:color w:val="FFC000"/>
              </w:rPr>
              <w:t>{%</w:t>
            </w:r>
            <w:r w:rsidR="00613279">
              <w:rPr>
                <w:color w:val="FFC000"/>
              </w:rPr>
              <w:t xml:space="preserve"> end</w:t>
            </w:r>
            <w:r w:rsidR="00613279" w:rsidRPr="00DF0357">
              <w:rPr>
                <w:color w:val="FFC000"/>
              </w:rPr>
              <w:t>if %}</w:t>
            </w:r>
            <w:r>
              <w:t xml:space="preserve"> property &amp; debt division;</w:t>
            </w:r>
          </w:p>
          <w:p w14:paraId="406CA673" w14:textId="1DADE779" w:rsidR="002F6486" w:rsidRDefault="002F6486" w:rsidP="002F6486">
            <w:pPr>
              <w:pStyle w:val="ListParagraph"/>
              <w:ind w:left="408"/>
            </w:pPr>
            <w: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233A62CB" w14:textId="3395DA36" w:rsidR="002F6486" w:rsidRDefault="002F6486" w:rsidP="002F6486">
            <w:pPr>
              <w:pStyle w:val="ListParagraph"/>
              <w:ind w:left="408"/>
            </w:pPr>
            <w:r>
              <w:t>one spouse’s main goal is to finish the case and be done in a safe manner so they are willing to give up some things in the agreement that they may be entitled to under the law.</w:t>
            </w:r>
          </w:p>
          <w:p w14:paraId="11ECD77F" w14:textId="71563580" w:rsidR="002F6486" w:rsidRDefault="002F6486" w:rsidP="002F6486">
            <w:pPr>
              <w:pStyle w:val="ListParagraph"/>
              <w:ind w:left="408"/>
            </w:pPr>
            <w:r>
              <w:t xml:space="preserve">You can decide </w:t>
            </w:r>
            <w:r w:rsidR="00613279">
              <w:t>if</w:t>
            </w:r>
            <w:r>
              <w:t xml:space="preserve"> you are comfortable trying to reach an agreement with your spouse based on the facts and circumstances of your case.  </w:t>
            </w:r>
            <w:r w:rsidR="00613279" w:rsidRPr="00DF0357">
              <w:rPr>
                <w:color w:val="FFC000"/>
              </w:rPr>
              <w:t>{%</w:t>
            </w:r>
            <w:r w:rsidR="00613279">
              <w:rPr>
                <w:color w:val="FFC000"/>
              </w:rPr>
              <w:t xml:space="preserve"> </w:t>
            </w:r>
            <w:r w:rsidR="00613279" w:rsidRPr="00DF0357">
              <w:rPr>
                <w:color w:val="FFC000"/>
              </w:rPr>
              <w:t>if kids %}</w:t>
            </w:r>
            <w:r w:rsidR="00613279">
              <w:t xml:space="preserve"> </w:t>
            </w:r>
            <w:r>
              <w:t>As explained below, if you want to try to reach an agreement with your spouse about the parenting plan, your options may be limited if there has been domestic violence.</w:t>
            </w:r>
          </w:p>
          <w:p w14:paraId="4613DD22" w14:textId="221A3CF6" w:rsidR="002F6486" w:rsidRDefault="002F6486" w:rsidP="00613279">
            <w:pPr>
              <w:pStyle w:val="Heading3"/>
              <w:outlineLvl w:val="2"/>
            </w:pPr>
            <w:r>
              <w:lastRenderedPageBreak/>
              <w:t xml:space="preserve">Your Parenting Plan Agreement </w:t>
            </w:r>
            <w:r w:rsidR="00613279">
              <w:t>m</w:t>
            </w:r>
            <w:r>
              <w:t xml:space="preserve">ay </w:t>
            </w:r>
            <w:r w:rsidR="00613279">
              <w:t>b</w:t>
            </w:r>
            <w:r>
              <w:t xml:space="preserve">e </w:t>
            </w:r>
            <w:r w:rsidR="00613279">
              <w:t>l</w:t>
            </w:r>
            <w:r>
              <w:t xml:space="preserve">imited if </w:t>
            </w:r>
            <w:r w:rsidR="00613279">
              <w:t>t</w:t>
            </w:r>
            <w:r>
              <w:t xml:space="preserve">here is </w:t>
            </w:r>
            <w:r w:rsidR="00613279">
              <w:t>d</w:t>
            </w:r>
            <w:r>
              <w:t xml:space="preserve">omestic </w:t>
            </w:r>
            <w:r w:rsidR="00613279">
              <w:t>v</w:t>
            </w:r>
            <w:r>
              <w:t>iolence</w:t>
            </w:r>
            <w:r w:rsidR="0069197B" w:rsidRPr="00DF0357">
              <w:rPr>
                <w:color w:val="FFC000"/>
              </w:rPr>
              <w:t>{%</w:t>
            </w:r>
            <w:r w:rsidR="0069197B">
              <w:rPr>
                <w:color w:val="FFC000"/>
              </w:rPr>
              <w:t xml:space="preserve"> endif</w:t>
            </w:r>
            <w:r w:rsidR="0069197B" w:rsidRPr="00DF0357">
              <w:rPr>
                <w:color w:val="FFC000"/>
              </w:rPr>
              <w:t xml:space="preserve"> %}</w:t>
            </w:r>
          </w:p>
          <w:p w14:paraId="5CF4E0A5" w14:textId="5FDDE663" w:rsidR="00AC404F" w:rsidRPr="0069197B" w:rsidRDefault="00AC404F" w:rsidP="0069197B">
            <w:pPr>
              <w:pStyle w:val="BodyText"/>
              <w:rPr>
                <w:color w:val="7030A0"/>
              </w:rPr>
            </w:pPr>
            <w:r w:rsidRPr="0069197B">
              <w:rPr>
                <w:color w:val="7030A0"/>
              </w:rPr>
              <w:t xml:space="preserve">{%p </w:t>
            </w:r>
            <w:r w:rsidR="0069197B" w:rsidRPr="0069197B">
              <w:rPr>
                <w:color w:val="7030A0"/>
              </w:rPr>
              <w:t>else</w:t>
            </w:r>
            <w:r w:rsidRPr="0069197B">
              <w:rPr>
                <w:color w:val="7030A0"/>
              </w:rPr>
              <w:t xml:space="preserve"> %}</w:t>
            </w:r>
          </w:p>
          <w:p w14:paraId="7176284C" w14:textId="28CE82BA" w:rsidR="00AC404F" w:rsidRPr="0069197B" w:rsidRDefault="0069197B" w:rsidP="0069197B">
            <w:pPr>
              <w:pStyle w:val="BodyText"/>
              <w:rPr>
                <w:color w:val="FFC000"/>
              </w:rPr>
            </w:pPr>
            <w:r w:rsidRPr="0069197B">
              <w:rPr>
                <w:color w:val="FFC000"/>
              </w:rPr>
              <w:t>{%</w:t>
            </w:r>
            <w:r>
              <w:rPr>
                <w:color w:val="FFC000"/>
              </w:rPr>
              <w:t>p</w:t>
            </w:r>
            <w:r w:rsidRPr="0069197B">
              <w:rPr>
                <w:color w:val="FFC000"/>
              </w:rPr>
              <w:t xml:space="preserve"> if kids %}</w:t>
            </w:r>
          </w:p>
          <w:p w14:paraId="78DDFF0C" w14:textId="7FC9263F" w:rsidR="0069197B" w:rsidRDefault="0069197B" w:rsidP="0069197B">
            <w:pPr>
              <w:pStyle w:val="Heading3"/>
              <w:outlineLvl w:val="2"/>
            </w:pPr>
            <w:r w:rsidRPr="0069197B">
              <w:t>How domestic violence affects a custody case</w:t>
            </w:r>
          </w:p>
          <w:p w14:paraId="23A68B21" w14:textId="1579F237" w:rsidR="0069197B" w:rsidRPr="0069197B" w:rsidRDefault="0069197B" w:rsidP="0069197B">
            <w:pPr>
              <w:pStyle w:val="BodyText"/>
              <w:rPr>
                <w:color w:val="FFC000"/>
              </w:rPr>
            </w:pPr>
            <w:r w:rsidRPr="0069197B">
              <w:rPr>
                <w:color w:val="FFC000"/>
              </w:rPr>
              <w:t>{%p endif %}</w:t>
            </w:r>
          </w:p>
          <w:p w14:paraId="0CC27C3C" w14:textId="5E7F0168" w:rsidR="00AC404F" w:rsidRDefault="00AC404F" w:rsidP="0069197B">
            <w:pPr>
              <w:pStyle w:val="BodyText"/>
              <w:rPr>
                <w:color w:val="7030A0"/>
              </w:rPr>
            </w:pPr>
            <w:r w:rsidRPr="00AC404F">
              <w:rPr>
                <w:color w:val="7030A0"/>
              </w:rPr>
              <w:t>{%</w:t>
            </w:r>
            <w:r>
              <w:rPr>
                <w:color w:val="7030A0"/>
              </w:rPr>
              <w:t xml:space="preserve">p endif </w:t>
            </w:r>
            <w:r w:rsidRPr="00AC404F">
              <w:rPr>
                <w:color w:val="7030A0"/>
              </w:rPr>
              <w:t>%}</w:t>
            </w:r>
          </w:p>
          <w:p w14:paraId="657292E0" w14:textId="77777777" w:rsidR="0069197B" w:rsidRPr="0069197B" w:rsidRDefault="0069197B" w:rsidP="0069197B">
            <w:pPr>
              <w:pStyle w:val="BodyText"/>
              <w:rPr>
                <w:color w:val="FFC000"/>
              </w:rPr>
            </w:pPr>
            <w:r w:rsidRPr="0069197B">
              <w:rPr>
                <w:color w:val="FFC000"/>
              </w:rPr>
              <w:t>{%p if kids %}</w:t>
            </w:r>
          </w:p>
          <w:p w14:paraId="03172B76" w14:textId="16E10783" w:rsidR="002F6486" w:rsidRDefault="002F6486" w:rsidP="002F6486">
            <w:pPr>
              <w:pStyle w:val="ListParagraph"/>
              <w:ind w:left="408"/>
            </w:pPr>
            <w:r>
              <w:t xml:space="preserve">The law presumes that a parent with a "history of domestic violence" not get custody or unsupervised visitation unless he or she meets certain requirements. These may include completing a batterer’s intervention or substance abuse treatment program. </w:t>
            </w:r>
          </w:p>
          <w:p w14:paraId="2AEAF3A2" w14:textId="4729C0BC" w:rsidR="002F6486" w:rsidRDefault="002F6486" w:rsidP="002F6486">
            <w:pPr>
              <w:pStyle w:val="ListParagraph"/>
              <w:ind w:left="408"/>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7D91F8DD" w14:textId="640530A4" w:rsidR="0069197B" w:rsidRPr="0069197B" w:rsidRDefault="0069197B" w:rsidP="0069197B">
            <w:pPr>
              <w:pStyle w:val="BodyText"/>
              <w:rPr>
                <w:color w:val="7030A0"/>
              </w:rPr>
            </w:pPr>
            <w:r w:rsidRPr="0069197B">
              <w:rPr>
                <w:color w:val="7030A0"/>
              </w:rPr>
              <w:t>{%p if agree %}</w:t>
            </w:r>
          </w:p>
          <w:p w14:paraId="12915650" w14:textId="37B2E681" w:rsidR="002F6486" w:rsidRDefault="002F6486" w:rsidP="00613279">
            <w:pPr>
              <w:pStyle w:val="Heading3"/>
              <w:outlineLvl w:val="2"/>
            </w:pPr>
            <w:r>
              <w:t xml:space="preserve">Considerations if </w:t>
            </w:r>
            <w:r w:rsidR="00613279">
              <w:t>y</w:t>
            </w:r>
            <w:r>
              <w:t xml:space="preserve">ou and </w:t>
            </w:r>
            <w:r w:rsidR="00613279">
              <w:t>y</w:t>
            </w:r>
            <w:r>
              <w:t xml:space="preserve">our </w:t>
            </w:r>
            <w:r w:rsidR="00613279">
              <w:t>s</w:t>
            </w:r>
            <w:r>
              <w:t xml:space="preserve">pouse </w:t>
            </w:r>
            <w:r w:rsidR="00613279">
              <w:t>d</w:t>
            </w:r>
            <w:r>
              <w:t xml:space="preserve">o </w:t>
            </w:r>
            <w:r w:rsidR="00613279">
              <w:t>n</w:t>
            </w:r>
            <w:r>
              <w:t xml:space="preserve">ot </w:t>
            </w:r>
            <w:r w:rsidR="00613279">
              <w:t>r</w:t>
            </w:r>
            <w:r>
              <w:t xml:space="preserve">each an </w:t>
            </w:r>
            <w:r w:rsidR="00613279">
              <w:t>a</w:t>
            </w:r>
            <w:r>
              <w:t>greement</w:t>
            </w:r>
          </w:p>
          <w:p w14:paraId="6D23E0E7" w14:textId="2063B9CF" w:rsidR="0069197B" w:rsidRPr="0069197B" w:rsidRDefault="0069197B" w:rsidP="0069197B">
            <w:pPr>
              <w:pStyle w:val="BodyText"/>
              <w:rPr>
                <w:color w:val="7030A0"/>
              </w:rPr>
            </w:pPr>
            <w:r w:rsidRPr="0069197B">
              <w:rPr>
                <w:color w:val="7030A0"/>
              </w:rPr>
              <w:t xml:space="preserve">{%p </w:t>
            </w:r>
            <w:r>
              <w:rPr>
                <w:color w:val="7030A0"/>
              </w:rPr>
              <w:t>else</w:t>
            </w:r>
            <w:r w:rsidRPr="0069197B">
              <w:rPr>
                <w:color w:val="7030A0"/>
              </w:rPr>
              <w:t xml:space="preserve"> %}</w:t>
            </w:r>
          </w:p>
          <w:p w14:paraId="6541A147" w14:textId="50E86004" w:rsidR="0069197B" w:rsidRDefault="0069197B" w:rsidP="0069197B">
            <w:pPr>
              <w:pStyle w:val="Heading3"/>
              <w:outlineLvl w:val="2"/>
            </w:pPr>
            <w:r w:rsidRPr="0069197B">
              <w:t xml:space="preserve">Contact between Parent </w:t>
            </w:r>
            <w:r>
              <w:t>and</w:t>
            </w:r>
            <w:r w:rsidRPr="0069197B">
              <w:t xml:space="preserve"> Children</w:t>
            </w:r>
          </w:p>
          <w:p w14:paraId="0DF4839B" w14:textId="1FDF75FB" w:rsidR="0069197B" w:rsidRPr="0069197B" w:rsidRDefault="0069197B" w:rsidP="0069197B">
            <w:pPr>
              <w:pStyle w:val="BodyText"/>
              <w:rPr>
                <w:color w:val="7030A0"/>
              </w:rPr>
            </w:pPr>
            <w:r w:rsidRPr="0069197B">
              <w:rPr>
                <w:color w:val="7030A0"/>
              </w:rPr>
              <w:t xml:space="preserve">{%p </w:t>
            </w:r>
            <w:r>
              <w:rPr>
                <w:color w:val="7030A0"/>
              </w:rPr>
              <w:t>endif</w:t>
            </w:r>
            <w:r w:rsidRPr="0069197B">
              <w:rPr>
                <w:color w:val="7030A0"/>
              </w:rPr>
              <w:t xml:space="preserve"> %}</w:t>
            </w:r>
          </w:p>
          <w:p w14:paraId="6CA8F7FA" w14:textId="77777777" w:rsidR="002F6486" w:rsidRDefault="002F6486" w:rsidP="002F6486">
            <w:pPr>
              <w:pStyle w:val="BodyText"/>
            </w:pPr>
            <w:r>
              <w:t xml:space="preserve">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w:t>
            </w:r>
            <w:r>
              <w:lastRenderedPageBreak/>
              <w:t>abuse treatment program.  After the parent finishes the program and any other requirements the judge ordered, the judge may lift the supervision restriction and allow a different parenting schedule.</w:t>
            </w:r>
          </w:p>
          <w:p w14:paraId="320817B7" w14:textId="01FBB053" w:rsidR="0069197B" w:rsidRPr="0069197B" w:rsidRDefault="0069197B" w:rsidP="0069197B">
            <w:pPr>
              <w:pStyle w:val="BodyText"/>
              <w:rPr>
                <w:color w:val="7030A0"/>
              </w:rPr>
            </w:pPr>
            <w:r w:rsidRPr="0069197B">
              <w:rPr>
                <w:color w:val="7030A0"/>
              </w:rPr>
              <w:t xml:space="preserve">{%p if </w:t>
            </w:r>
            <w:r>
              <w:rPr>
                <w:color w:val="7030A0"/>
              </w:rPr>
              <w:t xml:space="preserve">not </w:t>
            </w:r>
            <w:r w:rsidRPr="0069197B">
              <w:rPr>
                <w:color w:val="7030A0"/>
              </w:rPr>
              <w:t>agree %}</w:t>
            </w:r>
          </w:p>
          <w:p w14:paraId="5EE60F13" w14:textId="3AB0352F" w:rsidR="0069197B" w:rsidRDefault="0069197B" w:rsidP="00E861F3">
            <w:pPr>
              <w:pStyle w:val="Heading3"/>
              <w:outlineLvl w:val="2"/>
            </w:pPr>
            <w:r w:rsidRPr="0069197B">
              <w:t xml:space="preserve">Tell the </w:t>
            </w:r>
            <w:r w:rsidR="00E861F3">
              <w:t>j</w:t>
            </w:r>
            <w:r w:rsidRPr="0069197B">
              <w:t xml:space="preserve">udge </w:t>
            </w:r>
            <w:r w:rsidR="00E861F3">
              <w:t>y</w:t>
            </w:r>
            <w:r w:rsidRPr="0069197B">
              <w:t xml:space="preserve">our </w:t>
            </w:r>
            <w:r w:rsidR="00E861F3">
              <w:t>c</w:t>
            </w:r>
            <w:r w:rsidRPr="0069197B">
              <w:t>oncerns</w:t>
            </w:r>
          </w:p>
          <w:p w14:paraId="77E97BDB" w14:textId="4A9B37C6" w:rsidR="0069197B" w:rsidRPr="0069197B" w:rsidRDefault="0069197B" w:rsidP="0069197B">
            <w:pPr>
              <w:pStyle w:val="BodyText"/>
              <w:rPr>
                <w:color w:val="7030A0"/>
              </w:rPr>
            </w:pPr>
            <w:r w:rsidRPr="0069197B">
              <w:rPr>
                <w:color w:val="7030A0"/>
              </w:rPr>
              <w:t xml:space="preserve">{%p </w:t>
            </w:r>
            <w:r w:rsidR="00E861F3">
              <w:rPr>
                <w:color w:val="7030A0"/>
              </w:rPr>
              <w:t>end</w:t>
            </w:r>
            <w:r w:rsidRPr="0069197B">
              <w:rPr>
                <w:color w:val="7030A0"/>
              </w:rPr>
              <w:t>if %}</w:t>
            </w:r>
          </w:p>
          <w:p w14:paraId="293E2583" w14:textId="2FA81979" w:rsidR="002F6486" w:rsidRDefault="002F6486" w:rsidP="002F6486">
            <w:pPr>
              <w:pStyle w:val="BodyText"/>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5031D773" w14:textId="14797B86" w:rsidR="002F6486" w:rsidRDefault="002F6486" w:rsidP="002F6486">
            <w:pPr>
              <w:pStyle w:val="ListParagraph"/>
              <w:ind w:left="408"/>
            </w:pPr>
            <w:r>
              <w:t>no drugs or alcohol prior to or during the visits,</w:t>
            </w:r>
          </w:p>
          <w:p w14:paraId="23232DD9" w14:textId="13847942" w:rsidR="002F6486" w:rsidRDefault="002F6486" w:rsidP="002F6486">
            <w:pPr>
              <w:pStyle w:val="ListParagraph"/>
              <w:ind w:left="408"/>
            </w:pPr>
            <w:r>
              <w:t>drug or alcohol testing and/or treatment,</w:t>
            </w:r>
          </w:p>
          <w:p w14:paraId="17A293DC" w14:textId="5C2C8795" w:rsidR="002F6486" w:rsidRDefault="002F6486" w:rsidP="002F6486">
            <w:pPr>
              <w:pStyle w:val="ListParagraph"/>
              <w:ind w:left="408"/>
            </w:pPr>
            <w:r>
              <w:t>no overnight visitation,</w:t>
            </w:r>
          </w:p>
          <w:p w14:paraId="530F10F9" w14:textId="335A3838" w:rsidR="002F6486" w:rsidRDefault="002F6486" w:rsidP="002F6486">
            <w:pPr>
              <w:pStyle w:val="ListParagraph"/>
              <w:ind w:left="408"/>
            </w:pPr>
            <w:r>
              <w:t>no excessive discipline or spanking,</w:t>
            </w:r>
          </w:p>
          <w:p w14:paraId="040B0730" w14:textId="272B9510" w:rsidR="002F6486" w:rsidRDefault="002F6486" w:rsidP="002F6486">
            <w:pPr>
              <w:pStyle w:val="ListParagraph"/>
              <w:ind w:left="408"/>
            </w:pPr>
            <w:r>
              <w:t>no emotional abuse such as cursing at or name calling,</w:t>
            </w:r>
          </w:p>
          <w:p w14:paraId="361F710A" w14:textId="4E023CAF" w:rsidR="002F6486" w:rsidRDefault="002F6486" w:rsidP="002F6486">
            <w:pPr>
              <w:pStyle w:val="ListParagraph"/>
              <w:ind w:left="408"/>
            </w:pPr>
            <w:r>
              <w:t>no saying anything bad about you to or in front the children or letting anyone else do it,</w:t>
            </w:r>
          </w:p>
          <w:p w14:paraId="6F4053BD" w14:textId="46DEF66B" w:rsidR="002F6486" w:rsidRDefault="002F6486" w:rsidP="002F6486">
            <w:pPr>
              <w:pStyle w:val="ListParagraph"/>
              <w:ind w:left="408"/>
            </w:pPr>
            <w:r>
              <w:t>no inappropriate exposure to adult activities such as pornography,</w:t>
            </w:r>
          </w:p>
          <w:p w14:paraId="11D961F7" w14:textId="72A02F79" w:rsidR="002F6486" w:rsidRDefault="002F6486" w:rsidP="002F6486">
            <w:pPr>
              <w:pStyle w:val="ListParagraph"/>
              <w:ind w:left="408"/>
            </w:pPr>
            <w:r>
              <w:t>exchanges only at public or specified places,</w:t>
            </w:r>
          </w:p>
          <w:p w14:paraId="5B8FEE36" w14:textId="064A358A" w:rsidR="002F6486" w:rsidRDefault="002F6486" w:rsidP="002F6486">
            <w:pPr>
              <w:pStyle w:val="ListParagraph"/>
              <w:ind w:left="408"/>
            </w:pPr>
            <w:r>
              <w:t>supervised exchanges by a willing and available third party who you trust,</w:t>
            </w:r>
          </w:p>
          <w:p w14:paraId="3BB27146" w14:textId="67F496EB" w:rsidR="002F6486" w:rsidRDefault="002F6486" w:rsidP="002F6486">
            <w:pPr>
              <w:pStyle w:val="ListParagraph"/>
              <w:ind w:left="408"/>
            </w:pPr>
            <w:r>
              <w:t>parenting time only occur in a public or specified place,</w:t>
            </w:r>
          </w:p>
          <w:p w14:paraId="47B0543C" w14:textId="2D4EA085" w:rsidR="002F6486" w:rsidRDefault="002F6486" w:rsidP="002F6486">
            <w:pPr>
              <w:pStyle w:val="ListParagraph"/>
              <w:ind w:left="408"/>
            </w:pPr>
            <w:r>
              <w:t>supervised parenting time with a willing and available third party who you trust, or</w:t>
            </w:r>
          </w:p>
          <w:p w14:paraId="529C586A" w14:textId="3C70DE6A" w:rsidR="002F6486" w:rsidRDefault="002F6486" w:rsidP="002F6486">
            <w:pPr>
              <w:pStyle w:val="ListParagraph"/>
              <w:ind w:left="408"/>
            </w:pPr>
            <w:r>
              <w:t>no contact between the children and specific individuals you are concerned about.</w:t>
            </w:r>
          </w:p>
          <w:p w14:paraId="52F8B372" w14:textId="353CF25E" w:rsidR="002F6486" w:rsidRDefault="002F6486" w:rsidP="002F6486">
            <w:pPr>
              <w:pStyle w:val="BodyText"/>
            </w:pPr>
            <w:r>
              <w:t xml:space="preserve">If you think you or your children's health, safety, or liberty would be harmed by providing the information on the </w:t>
            </w:r>
            <w:r w:rsidRPr="00664B25">
              <w:rPr>
                <w:b/>
              </w:rPr>
              <w:t>Child Custody Jurisdiction Affidavit</w:t>
            </w:r>
            <w:r>
              <w:t xml:space="preserve">, </w:t>
            </w:r>
            <w:hyperlink r:id="rId278" w:history="1">
              <w:r w:rsidRPr="00664B25">
                <w:rPr>
                  <w:rStyle w:val="Hyperlink"/>
                </w:rPr>
                <w:t>DR-150</w:t>
              </w:r>
            </w:hyperlink>
            <w:r>
              <w:t xml:space="preserve"> to the other parent:</w:t>
            </w:r>
          </w:p>
          <w:p w14:paraId="2A090D8F" w14:textId="51116904" w:rsidR="002F6486" w:rsidRDefault="002F6486" w:rsidP="002F6486">
            <w:pPr>
              <w:pStyle w:val="ListParagraph"/>
              <w:ind w:left="408"/>
            </w:pPr>
            <w:r>
              <w:t xml:space="preserve">do not give the other parent a copy of the completed </w:t>
            </w:r>
            <w:r w:rsidRPr="00664B25">
              <w:rPr>
                <w:b/>
              </w:rPr>
              <w:t xml:space="preserve">Child </w:t>
            </w:r>
            <w:r w:rsidRPr="00664B25">
              <w:rPr>
                <w:b/>
              </w:rPr>
              <w:lastRenderedPageBreak/>
              <w:t>Custody Jurisdiction Affidavit</w:t>
            </w:r>
            <w:r>
              <w:t xml:space="preserve"> after you file it with the court, and</w:t>
            </w:r>
          </w:p>
          <w:p w14:paraId="4B45D05F" w14:textId="7E2ACA2D" w:rsidR="00CE51AF" w:rsidRDefault="002F6486" w:rsidP="002F6486">
            <w:pPr>
              <w:pStyle w:val="ListParagraph"/>
              <w:ind w:left="408"/>
            </w:pPr>
            <w:r>
              <w:t xml:space="preserve">file </w:t>
            </w:r>
            <w:r w:rsidRPr="00664B25">
              <w:rPr>
                <w:b/>
              </w:rPr>
              <w:t>Direction to Seal Child Custody Jurisdiction Affidavit</w:t>
            </w:r>
            <w:r>
              <w:t xml:space="preserve">, </w:t>
            </w:r>
            <w:hyperlink r:id="rId279" w:history="1">
              <w:r w:rsidRPr="00664B25">
                <w:rPr>
                  <w:rStyle w:val="Hyperlink"/>
                </w:rPr>
                <w:t>DR-151</w:t>
              </w:r>
            </w:hyperlink>
            <w:r>
              <w:t>.</w:t>
            </w:r>
          </w:p>
          <w:p w14:paraId="43F3EBAA" w14:textId="4B3E03BB" w:rsidR="00870733" w:rsidRDefault="00870733" w:rsidP="00870733">
            <w:pPr>
              <w:ind w:left="48"/>
            </w:pPr>
            <w:r w:rsidRPr="00DF0357">
              <w:rPr>
                <w:color w:val="FFC000"/>
              </w:rPr>
              <w:t>{%</w:t>
            </w:r>
            <w:r>
              <w:rPr>
                <w:color w:val="FFC000"/>
              </w:rPr>
              <w:t xml:space="preserve"> end</w:t>
            </w:r>
            <w:r w:rsidRPr="00DF0357">
              <w:rPr>
                <w:color w:val="FFC000"/>
              </w:rPr>
              <w:t>if %}</w:t>
            </w:r>
            <w:r>
              <w:t xml:space="preserve">  </w:t>
            </w:r>
          </w:p>
          <w:p w14:paraId="6BF87DD5" w14:textId="77777777" w:rsidR="002F6486" w:rsidRDefault="002F6486" w:rsidP="002F6486">
            <w:pPr>
              <w:pStyle w:val="Heading3"/>
              <w:outlineLvl w:val="2"/>
            </w:pPr>
            <w:r>
              <w:t>Links in this step</w:t>
            </w:r>
          </w:p>
          <w:p w14:paraId="53BC462D" w14:textId="4A9B0BDF" w:rsidR="002F6486" w:rsidRDefault="00784B49" w:rsidP="002F6486">
            <w:pPr>
              <w:pStyle w:val="Body"/>
            </w:pPr>
            <w:hyperlink r:id="rId280" w:history="1">
              <w:r w:rsidR="002F6486" w:rsidRPr="00664B25">
                <w:rPr>
                  <w:b/>
                </w:rPr>
                <w:t>domestic violence program</w:t>
              </w:r>
            </w:hyperlink>
            <w:r w:rsidR="002F6486">
              <w:br/>
            </w:r>
            <w:r w:rsidR="002F6486" w:rsidRPr="002F6486">
              <w:t>andvsa.org/</w:t>
            </w:r>
            <w:proofErr w:type="spellStart"/>
            <w:r w:rsidR="002F6486" w:rsidRPr="002F6486">
              <w:t>communitys</w:t>
            </w:r>
            <w:proofErr w:type="spellEnd"/>
            <w:r w:rsidR="002F6486" w:rsidRPr="002F6486">
              <w:t>-programs</w:t>
            </w:r>
          </w:p>
          <w:p w14:paraId="54A77590" w14:textId="77777777" w:rsidR="002F6486" w:rsidRPr="002F6486" w:rsidRDefault="002F6486" w:rsidP="002F6486">
            <w:pPr>
              <w:pStyle w:val="BodyText"/>
            </w:pPr>
            <w:r w:rsidRPr="002F6486">
              <w:t>See if You Qualify For A Free Lawyer Through Your Local Domestic Violence Program.</w:t>
            </w:r>
          </w:p>
          <w:p w14:paraId="3755F359" w14:textId="2F6BF494" w:rsidR="002F6486" w:rsidRDefault="002F6486" w:rsidP="002F6486">
            <w:pPr>
              <w:pStyle w:val="BodyText"/>
            </w:pPr>
            <w:r w:rsidRPr="002F6486">
              <w:t>See if You Qualify For A Free Lawyer Through Alaska Legal Services.</w:t>
            </w:r>
          </w:p>
          <w:p w14:paraId="5B9291AE" w14:textId="392336AA" w:rsidR="00664B25" w:rsidRDefault="00664B25" w:rsidP="002F6486">
            <w:pPr>
              <w:pStyle w:val="BodyText"/>
            </w:pPr>
            <w:r w:rsidRPr="00664B25">
              <w:rPr>
                <w:b/>
              </w:rPr>
              <w:t xml:space="preserve">Child Custody Jurisdiction Affidavit, </w:t>
            </w:r>
            <w:hyperlink r:id="rId281" w:history="1">
              <w:r w:rsidRPr="00664B25">
                <w:rPr>
                  <w:b/>
                </w:rPr>
                <w:t>DR-150</w:t>
              </w:r>
            </w:hyperlink>
            <w:r>
              <w:br/>
            </w:r>
            <w:r w:rsidRPr="00664B25">
              <w:t>public.courts.alaska.gov/web/forms/docs/dr-150.pdf</w:t>
            </w:r>
          </w:p>
          <w:p w14:paraId="401FBC19" w14:textId="16F4EAA2" w:rsidR="00664B25" w:rsidRPr="002F6486" w:rsidRDefault="00664B25" w:rsidP="002F6486">
            <w:pPr>
              <w:pStyle w:val="BodyText"/>
            </w:pPr>
            <w:r w:rsidRPr="00664B25">
              <w:rPr>
                <w:b/>
              </w:rPr>
              <w:t xml:space="preserve">Direction to Seal Child Custody Jurisdiction Affidavit, </w:t>
            </w:r>
            <w:hyperlink r:id="rId282" w:history="1">
              <w:r w:rsidRPr="00664B25">
                <w:rPr>
                  <w:b/>
                </w:rPr>
                <w:t>DR-151</w:t>
              </w:r>
            </w:hyperlink>
            <w:r>
              <w:br/>
            </w:r>
            <w:r w:rsidRPr="00664B25">
              <w:t>public.courts.alaska.gov/web/forms/docs/dr-151.pdf</w:t>
            </w:r>
          </w:p>
          <w:p w14:paraId="56935160" w14:textId="04BFF8E6" w:rsidR="002F6486" w:rsidRPr="002F6486" w:rsidRDefault="002F6486" w:rsidP="002F6486">
            <w:pPr>
              <w:pStyle w:val="Body"/>
            </w:pPr>
          </w:p>
        </w:tc>
      </w:tr>
      <w:tr w:rsidR="008F7FC5" w14:paraId="4AEB8DDF" w14:textId="77777777" w:rsidTr="00290471">
        <w:trPr>
          <w:jc w:val="center"/>
        </w:trPr>
        <w:tc>
          <w:tcPr>
            <w:tcW w:w="2628" w:type="dxa"/>
            <w:tcMar>
              <w:top w:w="360" w:type="dxa"/>
              <w:left w:w="115" w:type="dxa"/>
              <w:right w:w="115" w:type="dxa"/>
            </w:tcMar>
          </w:tcPr>
          <w:p w14:paraId="6ECE671F" w14:textId="78B128D4" w:rsidR="008F7FC5" w:rsidRDefault="00CE51AF" w:rsidP="002B4469">
            <w:pPr>
              <w:pStyle w:val="BodyText"/>
            </w:pPr>
            <w:r w:rsidRPr="006C65ED">
              <w:lastRenderedPageBreak/>
              <w:t>{%tr endif %}</w:t>
            </w:r>
          </w:p>
        </w:tc>
        <w:tc>
          <w:tcPr>
            <w:tcW w:w="7612" w:type="dxa"/>
            <w:tcMar>
              <w:top w:w="360" w:type="dxa"/>
              <w:left w:w="115" w:type="dxa"/>
              <w:right w:w="115" w:type="dxa"/>
            </w:tcMar>
          </w:tcPr>
          <w:p w14:paraId="7F5715C8" w14:textId="77777777" w:rsidR="008F7FC5" w:rsidRPr="00A10B12" w:rsidRDefault="008F7FC5" w:rsidP="00BB2365">
            <w:pPr>
              <w:pStyle w:val="BodyText"/>
            </w:pPr>
          </w:p>
        </w:tc>
      </w:tr>
      <w:tr w:rsidR="00BB2365" w14:paraId="76D46B78" w14:textId="77777777" w:rsidTr="00290471">
        <w:trPr>
          <w:jc w:val="center"/>
        </w:trPr>
        <w:tc>
          <w:tcPr>
            <w:tcW w:w="2628" w:type="dxa"/>
            <w:tcMar>
              <w:top w:w="360" w:type="dxa"/>
              <w:left w:w="115" w:type="dxa"/>
              <w:right w:w="115" w:type="dxa"/>
            </w:tcMar>
          </w:tcPr>
          <w:p w14:paraId="114B8BCC" w14:textId="1B54061B" w:rsidR="00BB2365" w:rsidRDefault="002B4469" w:rsidP="002B4469">
            <w:pPr>
              <w:pStyle w:val="BodyText"/>
            </w:pPr>
            <w:r>
              <w:t xml:space="preserve">{%tr </w:t>
            </w:r>
            <w:r w:rsidR="00797274">
              <w:t xml:space="preserve">if </w:t>
            </w:r>
            <w:proofErr w:type="spellStart"/>
            <w:r w:rsidR="005442DF">
              <w:t>no_answer</w:t>
            </w:r>
            <w:proofErr w:type="spellEnd"/>
            <w:r w:rsidR="00C5323F">
              <w:t xml:space="preserve"> </w:t>
            </w:r>
            <w:r>
              <w:t>%}</w:t>
            </w:r>
          </w:p>
        </w:tc>
        <w:tc>
          <w:tcPr>
            <w:tcW w:w="7612" w:type="dxa"/>
            <w:tcMar>
              <w:top w:w="360"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290471">
        <w:trPr>
          <w:jc w:val="center"/>
        </w:trPr>
        <w:tc>
          <w:tcPr>
            <w:tcW w:w="2628" w:type="dxa"/>
            <w:tcMar>
              <w:top w:w="360" w:type="dxa"/>
              <w:left w:w="115" w:type="dxa"/>
              <w:right w:w="115" w:type="dxa"/>
            </w:tcMar>
          </w:tcPr>
          <w:p w14:paraId="4E2BD327" w14:textId="76855C78" w:rsidR="00BB2365" w:rsidRPr="007D262F" w:rsidRDefault="00BB2365" w:rsidP="00BB2365">
            <w:pPr>
              <w:pStyle w:val="Heading2"/>
              <w:outlineLvl w:val="1"/>
            </w:pPr>
            <w:r>
              <w:t xml:space="preserve">Step </w:t>
            </w:r>
            <w:fldSimple w:instr=" SEQ stepList \* MERGEFORMAT ">
              <w:r w:rsidR="00C50DF9">
                <w:rPr>
                  <w:noProof/>
                </w:rPr>
                <w:t>22</w:t>
              </w:r>
            </w:fldSimple>
            <w:r>
              <w:t xml:space="preserve">: </w:t>
            </w:r>
            <w:r w:rsidR="00245C1E" w:rsidRPr="00245C1E">
              <w:t>File for default if your spouse does not respond within 20 days</w:t>
            </w:r>
          </w:p>
        </w:tc>
        <w:tc>
          <w:tcPr>
            <w:tcW w:w="7612" w:type="dxa"/>
            <w:tcMar>
              <w:top w:w="360" w:type="dxa"/>
              <w:left w:w="115" w:type="dxa"/>
              <w:right w:w="115" w:type="dxa"/>
            </w:tcMar>
          </w:tcPr>
          <w:p w14:paraId="19B9B356" w14:textId="349070BC" w:rsidR="00977A5B" w:rsidRDefault="00977A5B" w:rsidP="00977A5B">
            <w:pPr>
              <w:pStyle w:val="Heading3"/>
              <w:outlineLvl w:val="2"/>
            </w:pPr>
            <w:r>
              <w:t>Wait 20 days</w:t>
            </w:r>
          </w:p>
          <w:p w14:paraId="0421A1FE" w14:textId="7A180E01" w:rsidR="00977A5B" w:rsidRDefault="00977A5B" w:rsidP="00977A5B">
            <w:pPr>
              <w:pStyle w:val="BodyText"/>
            </w:pPr>
            <w:r>
              <w:t>If your spouse does not file an Answer within 20 days of being served your Complaint, you may ask the court to “default” the other side and grant you everything you asked for. To do this, you must have proof that you served the other party according to the rules.</w:t>
            </w:r>
          </w:p>
          <w:p w14:paraId="379FCE1C" w14:textId="48AAAB59" w:rsidR="00977A5B" w:rsidRDefault="00664D98" w:rsidP="00664D98">
            <w:pPr>
              <w:pStyle w:val="Heading3"/>
              <w:outlineLvl w:val="2"/>
            </w:pPr>
            <w:r>
              <w:t>Tell the court how you served your spouse</w:t>
            </w:r>
          </w:p>
          <w:p w14:paraId="08B2EBC1" w14:textId="5AB3DE4A" w:rsidR="00977A5B" w:rsidRDefault="00977A5B" w:rsidP="00977A5B">
            <w:pPr>
              <w:pStyle w:val="BodyText"/>
            </w:pPr>
            <w:r>
              <w:t xml:space="preserve">Fill out a Proof of Service Form, SHC-405: </w:t>
            </w:r>
            <w:hyperlink r:id="rId283" w:history="1">
              <w:r w:rsidRPr="00AE0E22">
                <w:rPr>
                  <w:rStyle w:val="Hyperlink"/>
                </w:rPr>
                <w:t>Word</w:t>
              </w:r>
            </w:hyperlink>
            <w:r>
              <w:t xml:space="preserve"> | </w:t>
            </w:r>
            <w:hyperlink r:id="rId284" w:history="1">
              <w:r w:rsidRPr="00AE0E22">
                <w:rPr>
                  <w:rStyle w:val="Hyperlink"/>
                </w:rPr>
                <w:t>PDF</w:t>
              </w:r>
            </w:hyperlink>
          </w:p>
          <w:p w14:paraId="6A22FE03" w14:textId="77777777" w:rsidR="00977A5B" w:rsidRDefault="00977A5B" w:rsidP="00AE0E22">
            <w:pPr>
              <w:pStyle w:val="Heading3"/>
              <w:outlineLvl w:val="2"/>
            </w:pPr>
            <w:r>
              <w:t>Ask for a Default</w:t>
            </w:r>
          </w:p>
          <w:p w14:paraId="5B77B804" w14:textId="27FE21D3" w:rsidR="00977A5B" w:rsidRDefault="00977A5B" w:rsidP="00977A5B">
            <w:pPr>
              <w:pStyle w:val="BodyText"/>
            </w:pPr>
            <w:r>
              <w:t xml:space="preserve">Fill out a Default Application, SHC-400: </w:t>
            </w:r>
            <w:hyperlink r:id="rId285" w:history="1">
              <w:r w:rsidRPr="00AE0E22">
                <w:rPr>
                  <w:rStyle w:val="Hyperlink"/>
                </w:rPr>
                <w:t>Word</w:t>
              </w:r>
            </w:hyperlink>
            <w:r>
              <w:t xml:space="preserve"> | </w:t>
            </w:r>
            <w:hyperlink r:id="rId286" w:history="1">
              <w:r w:rsidRPr="00AE0E22">
                <w:rPr>
                  <w:rStyle w:val="Hyperlink"/>
                </w:rPr>
                <w:t>PDF</w:t>
              </w:r>
            </w:hyperlink>
          </w:p>
          <w:p w14:paraId="02A8EF1C" w14:textId="77777777" w:rsidR="00AE0E22" w:rsidRPr="00AE0E22" w:rsidRDefault="00AE0E22" w:rsidP="00AE0E22">
            <w:pPr>
              <w:ind w:left="42"/>
              <w:rPr>
                <w:color w:val="FF0000"/>
              </w:rPr>
            </w:pPr>
            <w:r w:rsidRPr="00AE0E22">
              <w:rPr>
                <w:color w:val="FF0000"/>
              </w:rPr>
              <w:t>{%p if military %}</w:t>
            </w:r>
          </w:p>
          <w:p w14:paraId="1ADB661E" w14:textId="24D534DE" w:rsidR="00977A5B" w:rsidRDefault="00977A5B" w:rsidP="00977A5B">
            <w:pPr>
              <w:pStyle w:val="BodyText"/>
            </w:pPr>
            <w:r>
              <w:t xml:space="preserve">Be aware that if your spouse is on active duty in the military, the court likely will not enter a default judgment right away.  The court may </w:t>
            </w:r>
            <w:r>
              <w:lastRenderedPageBreak/>
              <w:t>appoint a lawyer to contact your spouse first.</w:t>
            </w:r>
          </w:p>
          <w:p w14:paraId="2259E199" w14:textId="0B94C7A1" w:rsidR="00AE0E22" w:rsidRPr="00AE0E22" w:rsidRDefault="00AE0E22" w:rsidP="00AE0E22">
            <w:pPr>
              <w:ind w:left="42"/>
              <w:rPr>
                <w:color w:val="FF0000"/>
              </w:rPr>
            </w:pPr>
            <w:r w:rsidRPr="00AE0E22">
              <w:rPr>
                <w:color w:val="FF0000"/>
              </w:rPr>
              <w:t xml:space="preserve">{%p </w:t>
            </w:r>
            <w:r>
              <w:rPr>
                <w:color w:val="FF0000"/>
              </w:rPr>
              <w:t>end</w:t>
            </w:r>
            <w:r w:rsidRPr="00AE0E22">
              <w:rPr>
                <w:color w:val="FF0000"/>
              </w:rPr>
              <w:t>if %}</w:t>
            </w:r>
          </w:p>
          <w:p w14:paraId="40F201FF" w14:textId="7562BD8E" w:rsidR="008260F3" w:rsidRDefault="00AE0E22" w:rsidP="008260F3">
            <w:pPr>
              <w:pStyle w:val="Heading3"/>
              <w:outlineLvl w:val="2"/>
              <w:rPr>
                <w:color w:val="1F4E79" w:themeColor="accent5" w:themeShade="80"/>
              </w:rPr>
            </w:pPr>
            <w:r>
              <w:t>Include the final forms for your type of case</w:t>
            </w:r>
          </w:p>
          <w:p w14:paraId="373AF946" w14:textId="6429F7D3" w:rsidR="008260F3" w:rsidRDefault="007D65A5" w:rsidP="008260F3">
            <w:pPr>
              <w:pStyle w:val="NormalWeb"/>
              <w:rPr>
                <w:rStyle w:val="Strong"/>
                <w:rFonts w:ascii="Arial" w:hAnsi="Arial" w:cs="Arial"/>
                <w:b w:val="0"/>
                <w:bCs w:val="0"/>
              </w:rPr>
            </w:pPr>
            <w:r w:rsidRPr="007D65A5">
              <w:rPr>
                <w:rFonts w:ascii="Helvetica" w:eastAsiaTheme="minorHAnsi" w:hAnsi="Helvetica" w:cs="Helvetica"/>
                <w:color w:val="1F4E79" w:themeColor="accent5" w:themeShade="80"/>
                <w:spacing w:val="-2"/>
              </w:rPr>
              <w:t>{% if divorce %}</w:t>
            </w:r>
            <w:r w:rsidR="008260F3" w:rsidRPr="007D65A5">
              <w:rPr>
                <w:rStyle w:val="Strong"/>
                <w:rFonts w:ascii="Arial" w:hAnsi="Arial" w:cs="Arial"/>
              </w:rPr>
              <w:t>-</w:t>
            </w:r>
            <w:r w:rsidR="008260F3" w:rsidRPr="008F3B73">
              <w:rPr>
                <w:rStyle w:val="Strong"/>
                <w:rFonts w:ascii="Arial" w:hAnsi="Arial" w:cs="Arial"/>
                <w:b w:val="0"/>
                <w:bCs w:val="0"/>
              </w:rPr>
              <w:t xml:space="preserve"> Fill out the top section, but do not sign where it says “Judge” at the end</w:t>
            </w:r>
            <w:r w:rsidR="008260F3">
              <w:rPr>
                <w:rStyle w:val="Strong"/>
                <w:rFonts w:ascii="Arial" w:hAnsi="Arial" w:cs="Arial"/>
                <w:b w:val="0"/>
                <w:bCs w:val="0"/>
              </w:rPr>
              <w:t>.</w:t>
            </w:r>
          </w:p>
          <w:p w14:paraId="46B6F7F4" w14:textId="04A2BC21" w:rsidR="00091542" w:rsidRPr="00091542" w:rsidRDefault="00091542" w:rsidP="00091542">
            <w:pPr>
              <w:pStyle w:val="BodyText"/>
              <w:rPr>
                <w:color w:val="FFC000"/>
              </w:rPr>
            </w:pPr>
            <w:r w:rsidRPr="00091542">
              <w:rPr>
                <w:color w:val="FFC000"/>
              </w:rPr>
              <w:t>{% if kids %}</w:t>
            </w:r>
          </w:p>
          <w:p w14:paraId="21325C3D" w14:textId="7217EA1F" w:rsidR="005E4B87" w:rsidRDefault="00091542" w:rsidP="00091542">
            <w:pPr>
              <w:pStyle w:val="BodyText"/>
              <w:rPr>
                <w:color w:val="FF6699"/>
                <w14:textFill>
                  <w14:solidFill>
                    <w14:srgbClr w14:val="FF6699">
                      <w14:lumMod w14:val="50000"/>
                    </w14:srgbClr>
                  </w14:solidFill>
                </w14:textFill>
              </w:rPr>
            </w:pPr>
            <w:r w:rsidRPr="008E1408">
              <w:rPr>
                <w:color w:val="FF6699"/>
                <w14:textFill>
                  <w14:solidFill>
                    <w14:srgbClr w14:val="FF6699">
                      <w14:lumMod w14:val="50000"/>
                    </w14:srgbClr>
                  </w14:solidFill>
                </w14:textFill>
              </w:rPr>
              <w:t>{%</w:t>
            </w:r>
            <w:r w:rsidR="005F7050">
              <w:rPr>
                <w:color w:val="FF6699"/>
                <w14:textFill>
                  <w14:solidFill>
                    <w14:srgbClr w14:val="FF6699">
                      <w14:lumMod w14:val="50000"/>
                    </w14:srgbClr>
                  </w14:solidFill>
                </w14:textFill>
              </w:rPr>
              <w:t>p</w:t>
            </w:r>
            <w:r w:rsidRPr="008E1408">
              <w:rPr>
                <w:color w:val="FF6699"/>
                <w14:textFill>
                  <w14:solidFill>
                    <w14:srgbClr w14:val="FF6699">
                      <w14:lumMod w14:val="50000"/>
                    </w14:srgbClr>
                  </w14:solidFill>
                </w14:textFill>
              </w:rPr>
              <w:t xml:space="preserve"> if property</w:t>
            </w:r>
            <w:r>
              <w:rPr>
                <w:color w:val="FF6699"/>
                <w14:textFill>
                  <w14:solidFill>
                    <w14:srgbClr w14:val="FF6699">
                      <w14:lumMod w14:val="50000"/>
                    </w14:srgbClr>
                  </w14:solidFill>
                </w14:textFill>
              </w:rPr>
              <w:t xml:space="preserve"> %}</w:t>
            </w:r>
          </w:p>
          <w:p w14:paraId="0D29DDBA" w14:textId="5B64641B" w:rsidR="00091542" w:rsidRDefault="00091542" w:rsidP="00091542">
            <w:pPr>
              <w:pStyle w:val="ListParagraph"/>
              <w:ind w:left="405"/>
            </w:pPr>
            <w:r>
              <w:t xml:space="preserve">Findings of Fact and Conclusions of Law &amp; Decree of Divorce, </w:t>
            </w:r>
            <w:hyperlink r:id="rId287" w:history="1">
              <w:r w:rsidRPr="006C1522">
                <w:rPr>
                  <w:rStyle w:val="Hyperlink"/>
                </w:rPr>
                <w:t>DR-800-805</w:t>
              </w:r>
            </w:hyperlink>
            <w:r>
              <w:t xml:space="preserve"> (fill out the “Findings of Fact” section)</w:t>
            </w:r>
          </w:p>
          <w:p w14:paraId="509F3DF8" w14:textId="08194597" w:rsidR="00091542" w:rsidRPr="00091542" w:rsidRDefault="00091542" w:rsidP="00091542">
            <w:pPr>
              <w:pStyle w:val="BodyText"/>
              <w:rPr>
                <w:color w:val="FF6699"/>
                <w14:textFill>
                  <w14:solidFill>
                    <w14:srgbClr w14:val="FF6699">
                      <w14:lumMod w14:val="50000"/>
                    </w14:srgbClr>
                  </w14:solidFill>
                </w14:textFill>
              </w:rPr>
            </w:pPr>
            <w:r w:rsidRPr="008260F3">
              <w:rPr>
                <w:color w:val="FF6699"/>
                <w14:textFill>
                  <w14:solidFill>
                    <w14:srgbClr w14:val="FF6699">
                      <w14:lumMod w14:val="50000"/>
                    </w14:srgbClr>
                  </w14:solidFill>
                </w14:textFill>
              </w:rPr>
              <w:t>{%</w:t>
            </w:r>
            <w:r>
              <w:rPr>
                <w:color w:val="FF6699"/>
                <w14:textFill>
                  <w14:solidFill>
                    <w14:srgbClr w14:val="FF6699">
                      <w14:lumMod w14:val="50000"/>
                    </w14:srgbClr>
                  </w14:solidFill>
                </w14:textFill>
              </w:rPr>
              <w:t>p</w:t>
            </w:r>
            <w:r w:rsidRPr="008260F3">
              <w:rPr>
                <w:color w:val="FF6699"/>
                <w14:textFill>
                  <w14:solidFill>
                    <w14:srgbClr w14:val="FF6699">
                      <w14:lumMod w14:val="50000"/>
                    </w14:srgbClr>
                  </w14:solidFill>
                </w14:textFill>
              </w:rPr>
              <w:t xml:space="preserve"> </w:t>
            </w:r>
            <w:r>
              <w:rPr>
                <w:color w:val="FF6699"/>
                <w14:textFill>
                  <w14:solidFill>
                    <w14:srgbClr w14:val="FF6699">
                      <w14:lumMod w14:val="50000"/>
                    </w14:srgbClr>
                  </w14:solidFill>
                </w14:textFill>
              </w:rPr>
              <w:t>else</w:t>
            </w:r>
            <w:r w:rsidRPr="008260F3">
              <w:rPr>
                <w:color w:val="FF6699"/>
                <w14:textFill>
                  <w14:solidFill>
                    <w14:srgbClr w14:val="FF6699">
                      <w14:lumMod w14:val="50000"/>
                    </w14:srgbClr>
                  </w14:solidFill>
                </w14:textFill>
              </w:rPr>
              <w:t xml:space="preserve"> %}</w:t>
            </w:r>
          </w:p>
          <w:p w14:paraId="4EB85FE9" w14:textId="71A4DC2B" w:rsidR="00091542" w:rsidRDefault="00091542" w:rsidP="006C1522">
            <w:pPr>
              <w:pStyle w:val="ListParagraph"/>
              <w:ind w:left="405"/>
            </w:pPr>
            <w:r>
              <w:t xml:space="preserve">Divorce Findings of Fact &amp; Conclusions of Law, SHC-520: </w:t>
            </w:r>
            <w:hyperlink r:id="rId288" w:history="1">
              <w:r w:rsidRPr="00673DB7">
                <w:rPr>
                  <w:rStyle w:val="Hyperlink"/>
                </w:rPr>
                <w:t>Word</w:t>
              </w:r>
            </w:hyperlink>
            <w:r>
              <w:t xml:space="preserve"> | </w:t>
            </w:r>
            <w:hyperlink r:id="rId289" w:history="1">
              <w:r w:rsidRPr="00673DB7">
                <w:rPr>
                  <w:rStyle w:val="Hyperlink"/>
                </w:rPr>
                <w:t>PDF</w:t>
              </w:r>
            </w:hyperlink>
            <w:r>
              <w:t xml:space="preserve"> (fill out the "Findings of Fact" section)</w:t>
            </w:r>
          </w:p>
          <w:p w14:paraId="034D8977" w14:textId="659ABEF5" w:rsidR="00091542" w:rsidRPr="00091542" w:rsidRDefault="00091542" w:rsidP="00091542">
            <w:pPr>
              <w:pStyle w:val="ListParagraph"/>
              <w:ind w:left="405"/>
              <w:rPr>
                <w:rStyle w:val="Strong"/>
                <w:b w:val="0"/>
                <w:bCs w:val="0"/>
              </w:rPr>
            </w:pPr>
            <w:r w:rsidRPr="00091542">
              <w:t xml:space="preserve"> Divorce</w:t>
            </w:r>
            <w:r w:rsidRPr="00091542">
              <w:rPr>
                <w:rStyle w:val="Strong"/>
                <w:b w:val="0"/>
                <w:bCs w:val="0"/>
              </w:rPr>
              <w:t xml:space="preserve"> Judgment and Decree, SHC-525: </w:t>
            </w:r>
            <w:hyperlink r:id="rId290" w:history="1">
              <w:r w:rsidRPr="006C1522">
                <w:rPr>
                  <w:rStyle w:val="Hyperlink"/>
                </w:rPr>
                <w:t>Word</w:t>
              </w:r>
            </w:hyperlink>
            <w:r w:rsidRPr="00091542">
              <w:rPr>
                <w:rStyle w:val="Strong"/>
                <w:b w:val="0"/>
                <w:bCs w:val="0"/>
              </w:rPr>
              <w:t xml:space="preserve"> | </w:t>
            </w:r>
            <w:hyperlink r:id="rId291" w:history="1">
              <w:r w:rsidRPr="006C1522">
                <w:rPr>
                  <w:rStyle w:val="Hyperlink"/>
                </w:rPr>
                <w:t>PDF</w:t>
              </w:r>
            </w:hyperlink>
          </w:p>
          <w:p w14:paraId="7813F2C4" w14:textId="188B2968" w:rsidR="00091542" w:rsidRPr="00091542" w:rsidRDefault="00091542" w:rsidP="00091542">
            <w:pPr>
              <w:pStyle w:val="BodyText"/>
              <w:rPr>
                <w:color w:val="FF6699"/>
                <w14:textFill>
                  <w14:solidFill>
                    <w14:srgbClr w14:val="FF6699">
                      <w14:lumMod w14:val="50000"/>
                    </w14:srgbClr>
                  </w14:solidFill>
                </w14:textFill>
              </w:rPr>
            </w:pPr>
            <w:r w:rsidRPr="008260F3">
              <w:rPr>
                <w:color w:val="FF6699"/>
                <w14:textFill>
                  <w14:solidFill>
                    <w14:srgbClr w14:val="FF6699">
                      <w14:lumMod w14:val="50000"/>
                    </w14:srgbClr>
                  </w14:solidFill>
                </w14:textFill>
              </w:rPr>
              <w:t>{%</w:t>
            </w:r>
            <w:r>
              <w:rPr>
                <w:color w:val="FF6699"/>
                <w14:textFill>
                  <w14:solidFill>
                    <w14:srgbClr w14:val="FF6699">
                      <w14:lumMod w14:val="50000"/>
                    </w14:srgbClr>
                  </w14:solidFill>
                </w14:textFill>
              </w:rPr>
              <w:t>p</w:t>
            </w:r>
            <w:r w:rsidRPr="008260F3">
              <w:rPr>
                <w:color w:val="FF6699"/>
                <w14:textFill>
                  <w14:solidFill>
                    <w14:srgbClr w14:val="FF6699">
                      <w14:lumMod w14:val="50000"/>
                    </w14:srgbClr>
                  </w14:solidFill>
                </w14:textFill>
              </w:rPr>
              <w:t xml:space="preserve"> </w:t>
            </w:r>
            <w:r>
              <w:rPr>
                <w:color w:val="FF6699"/>
                <w14:textFill>
                  <w14:solidFill>
                    <w14:srgbClr w14:val="FF6699">
                      <w14:lumMod w14:val="50000"/>
                    </w14:srgbClr>
                  </w14:solidFill>
                </w14:textFill>
              </w:rPr>
              <w:t>endif</w:t>
            </w:r>
            <w:r w:rsidRPr="008260F3">
              <w:rPr>
                <w:color w:val="FF6699"/>
                <w14:textFill>
                  <w14:solidFill>
                    <w14:srgbClr w14:val="FF6699">
                      <w14:lumMod w14:val="50000"/>
                    </w14:srgbClr>
                  </w14:solidFill>
                </w14:textFill>
              </w:rPr>
              <w:t xml:space="preserve"> %}</w:t>
            </w:r>
          </w:p>
          <w:p w14:paraId="4378CC18" w14:textId="00C0EF23" w:rsidR="00091542" w:rsidRPr="00091542" w:rsidRDefault="00091542" w:rsidP="00091542">
            <w:pPr>
              <w:pStyle w:val="BodyText"/>
              <w:rPr>
                <w:color w:val="FFC000"/>
              </w:rPr>
            </w:pPr>
            <w:r w:rsidRPr="00091542">
              <w:rPr>
                <w:color w:val="FFC000"/>
              </w:rPr>
              <w:t xml:space="preserve">{% </w:t>
            </w:r>
            <w:r>
              <w:rPr>
                <w:color w:val="FFC000"/>
              </w:rPr>
              <w:t>else</w:t>
            </w:r>
            <w:r w:rsidRPr="00091542">
              <w:rPr>
                <w:color w:val="FFC000"/>
              </w:rPr>
              <w:t xml:space="preserve"> %}</w:t>
            </w:r>
          </w:p>
          <w:p w14:paraId="09C5BE2C" w14:textId="266C929B" w:rsidR="008E1408" w:rsidRPr="00673DB7" w:rsidRDefault="008E1408" w:rsidP="00091542">
            <w:pPr>
              <w:pStyle w:val="BodyText"/>
              <w:rPr>
                <w:rFonts w:ascii="Arial" w:hAnsi="Arial" w:cs="Arial"/>
                <w:color w:val="FF6699"/>
                <w:spacing w:val="0"/>
                <w:sz w:val="22"/>
                <w:szCs w:val="22"/>
                <w14:textFill>
                  <w14:solidFill>
                    <w14:srgbClr w14:val="FF6699">
                      <w14:lumMod w14:val="50000"/>
                    </w14:srgbClr>
                  </w14:solidFill>
                </w14:textFill>
              </w:rPr>
            </w:pPr>
            <w:r w:rsidRPr="008E1408">
              <w:rPr>
                <w:color w:val="FF6699"/>
                <w14:textFill>
                  <w14:solidFill>
                    <w14:srgbClr w14:val="FF6699">
                      <w14:lumMod w14:val="50000"/>
                    </w14:srgbClr>
                  </w14:solidFill>
                </w14:textFill>
              </w:rPr>
              <w:t>{%</w:t>
            </w:r>
            <w:r w:rsidR="00091542">
              <w:rPr>
                <w:color w:val="FF6699"/>
                <w14:textFill>
                  <w14:solidFill>
                    <w14:srgbClr w14:val="FF6699">
                      <w14:lumMod w14:val="50000"/>
                    </w14:srgbClr>
                  </w14:solidFill>
                </w14:textFill>
              </w:rPr>
              <w:t>p</w:t>
            </w:r>
            <w:r w:rsidRPr="008E1408">
              <w:rPr>
                <w:color w:val="FF6699"/>
                <w14:textFill>
                  <w14:solidFill>
                    <w14:srgbClr w14:val="FF6699">
                      <w14:lumMod w14:val="50000"/>
                    </w14:srgbClr>
                  </w14:solidFill>
                </w14:textFill>
              </w:rPr>
              <w:t xml:space="preserve"> if property </w:t>
            </w:r>
            <w:r w:rsidRPr="00673DB7">
              <w:rPr>
                <w:rFonts w:ascii="Arial" w:hAnsi="Arial" w:cs="Arial"/>
                <w:color w:val="FF6699"/>
                <w:spacing w:val="0"/>
                <w:sz w:val="22"/>
                <w:szCs w:val="22"/>
                <w14:textFill>
                  <w14:solidFill>
                    <w14:srgbClr w14:val="FF6699">
                      <w14:lumMod w14:val="50000"/>
                    </w14:srgbClr>
                  </w14:solidFill>
                </w14:textFill>
              </w:rPr>
              <w:t>%}</w:t>
            </w:r>
          </w:p>
          <w:p w14:paraId="196C5858" w14:textId="7C9CA05B" w:rsidR="008E1408" w:rsidRPr="008F3B73" w:rsidRDefault="008E1408" w:rsidP="005F7050">
            <w:pPr>
              <w:pStyle w:val="ListParagraph"/>
              <w:ind w:left="405"/>
            </w:pPr>
            <w:r w:rsidRPr="008F3B73">
              <w:t xml:space="preserve">Divorce Findings of Fact &amp; Conclusions  of Law with Property and No Children, </w:t>
            </w:r>
            <w:hyperlink r:id="rId292" w:history="1">
              <w:r w:rsidRPr="008F3B73">
                <w:rPr>
                  <w:rStyle w:val="Hyperlink"/>
                </w:rPr>
                <w:t>DR-801-806</w:t>
              </w:r>
            </w:hyperlink>
            <w:r w:rsidRPr="008F3B73">
              <w:t xml:space="preserve"> (fill out the “Findings of Fact” section)</w:t>
            </w:r>
          </w:p>
          <w:p w14:paraId="692F79EC" w14:textId="5CACB4F6" w:rsidR="00673DB7" w:rsidRPr="005F7050" w:rsidRDefault="00673DB7" w:rsidP="005F7050">
            <w:pPr>
              <w:pStyle w:val="BodyText"/>
              <w:rPr>
                <w:color w:val="FF6699"/>
                <w14:textFill>
                  <w14:solidFill>
                    <w14:srgbClr w14:val="FF6699">
                      <w14:lumMod w14:val="50000"/>
                    </w14:srgbClr>
                  </w14:solidFill>
                </w14:textFill>
              </w:rPr>
            </w:pPr>
            <w:r w:rsidRPr="008260F3">
              <w:rPr>
                <w:color w:val="FF6699"/>
                <w14:textFill>
                  <w14:solidFill>
                    <w14:srgbClr w14:val="FF6699">
                      <w14:lumMod w14:val="50000"/>
                    </w14:srgbClr>
                  </w14:solidFill>
                </w14:textFill>
              </w:rPr>
              <w:t>{%</w:t>
            </w:r>
            <w:r w:rsidR="005F7050">
              <w:rPr>
                <w:color w:val="FF6699"/>
                <w14:textFill>
                  <w14:solidFill>
                    <w14:srgbClr w14:val="FF6699">
                      <w14:lumMod w14:val="50000"/>
                    </w14:srgbClr>
                  </w14:solidFill>
                </w14:textFill>
              </w:rPr>
              <w:t>p</w:t>
            </w:r>
            <w:r w:rsidRPr="008260F3">
              <w:rPr>
                <w:color w:val="FF6699"/>
                <w14:textFill>
                  <w14:solidFill>
                    <w14:srgbClr w14:val="FF6699">
                      <w14:lumMod w14:val="50000"/>
                    </w14:srgbClr>
                  </w14:solidFill>
                </w14:textFill>
              </w:rPr>
              <w:t xml:space="preserve"> </w:t>
            </w:r>
            <w:r>
              <w:rPr>
                <w:color w:val="FF6699"/>
                <w14:textFill>
                  <w14:solidFill>
                    <w14:srgbClr w14:val="FF6699">
                      <w14:lumMod w14:val="50000"/>
                    </w14:srgbClr>
                  </w14:solidFill>
                </w14:textFill>
              </w:rPr>
              <w:t>else</w:t>
            </w:r>
            <w:r w:rsidRPr="008260F3">
              <w:rPr>
                <w:color w:val="FF6699"/>
                <w14:textFill>
                  <w14:solidFill>
                    <w14:srgbClr w14:val="FF6699">
                      <w14:lumMod w14:val="50000"/>
                    </w14:srgbClr>
                  </w14:solidFill>
                </w14:textFill>
              </w:rPr>
              <w:t xml:space="preserve"> %}</w:t>
            </w:r>
          </w:p>
          <w:p w14:paraId="25B44182" w14:textId="403AFCA8" w:rsidR="00091542" w:rsidRDefault="00091542" w:rsidP="005F7050">
            <w:pPr>
              <w:pStyle w:val="ListParagraph"/>
              <w:ind w:left="405"/>
            </w:pPr>
            <w:r>
              <w:t xml:space="preserve">Divorce Findings of Fact &amp; Conclusions of Law, SHC-540: </w:t>
            </w:r>
            <w:hyperlink r:id="rId293" w:history="1">
              <w:r w:rsidRPr="006C1522">
                <w:rPr>
                  <w:rStyle w:val="Hyperlink"/>
                </w:rPr>
                <w:t>Word</w:t>
              </w:r>
            </w:hyperlink>
            <w:r>
              <w:t xml:space="preserve"> | </w:t>
            </w:r>
            <w:hyperlink r:id="rId294" w:history="1">
              <w:r w:rsidRPr="005F7050">
                <w:rPr>
                  <w:rStyle w:val="Hyperlink"/>
                </w:rPr>
                <w:t>PDF</w:t>
              </w:r>
            </w:hyperlink>
            <w:r>
              <w:t xml:space="preserve"> (fill out the “Findings of Fact” section)</w:t>
            </w:r>
          </w:p>
          <w:p w14:paraId="4545AC70" w14:textId="1BED9ECC" w:rsidR="00091542" w:rsidRDefault="00091542" w:rsidP="005F7050">
            <w:pPr>
              <w:pStyle w:val="ListParagraph"/>
              <w:ind w:left="405"/>
            </w:pPr>
            <w:r>
              <w:t xml:space="preserve"> Divorce Judgment and Decree, SHC-545: </w:t>
            </w:r>
            <w:hyperlink r:id="rId295" w:history="1">
              <w:r w:rsidRPr="005F7050">
                <w:rPr>
                  <w:rStyle w:val="Hyperlink"/>
                </w:rPr>
                <w:t>Word</w:t>
              </w:r>
            </w:hyperlink>
            <w:r>
              <w:t xml:space="preserve"> | </w:t>
            </w:r>
            <w:hyperlink r:id="rId296" w:history="1">
              <w:r w:rsidRPr="005F7050">
                <w:rPr>
                  <w:rStyle w:val="Hyperlink"/>
                </w:rPr>
                <w:t>PDF</w:t>
              </w:r>
            </w:hyperlink>
            <w:r>
              <w:t>.</w:t>
            </w:r>
          </w:p>
          <w:p w14:paraId="139EBF26" w14:textId="68A73774" w:rsidR="00673DB7" w:rsidRPr="005F7050" w:rsidRDefault="00673DB7" w:rsidP="005F7050">
            <w:pPr>
              <w:pStyle w:val="BodyText"/>
              <w:rPr>
                <w:color w:val="FF6699"/>
                <w14:textFill>
                  <w14:solidFill>
                    <w14:srgbClr w14:val="FF6699">
                      <w14:lumMod w14:val="50000"/>
                    </w14:srgbClr>
                  </w14:solidFill>
                </w14:textFill>
              </w:rPr>
            </w:pPr>
            <w:r w:rsidRPr="008260F3">
              <w:rPr>
                <w:color w:val="FF6699"/>
                <w14:textFill>
                  <w14:solidFill>
                    <w14:srgbClr w14:val="FF6699">
                      <w14:lumMod w14:val="50000"/>
                    </w14:srgbClr>
                  </w14:solidFill>
                </w14:textFill>
              </w:rPr>
              <w:t>{%</w:t>
            </w:r>
            <w:r w:rsidR="005F7050">
              <w:rPr>
                <w:color w:val="FF6699"/>
                <w14:textFill>
                  <w14:solidFill>
                    <w14:srgbClr w14:val="FF6699">
                      <w14:lumMod w14:val="50000"/>
                    </w14:srgbClr>
                  </w14:solidFill>
                </w14:textFill>
              </w:rPr>
              <w:t>p</w:t>
            </w:r>
            <w:r w:rsidRPr="008260F3">
              <w:rPr>
                <w:color w:val="FF6699"/>
                <w14:textFill>
                  <w14:solidFill>
                    <w14:srgbClr w14:val="FF6699">
                      <w14:lumMod w14:val="50000"/>
                    </w14:srgbClr>
                  </w14:solidFill>
                </w14:textFill>
              </w:rPr>
              <w:t xml:space="preserve"> </w:t>
            </w:r>
            <w:r>
              <w:rPr>
                <w:color w:val="FF6699"/>
                <w14:textFill>
                  <w14:solidFill>
                    <w14:srgbClr w14:val="FF6699">
                      <w14:lumMod w14:val="50000"/>
                    </w14:srgbClr>
                  </w14:solidFill>
                </w14:textFill>
              </w:rPr>
              <w:t>endif</w:t>
            </w:r>
            <w:r w:rsidRPr="008260F3">
              <w:rPr>
                <w:color w:val="FF6699"/>
                <w14:textFill>
                  <w14:solidFill>
                    <w14:srgbClr w14:val="FF6699">
                      <w14:lumMod w14:val="50000"/>
                    </w14:srgbClr>
                  </w14:solidFill>
                </w14:textFill>
              </w:rPr>
              <w:t xml:space="preserve"> %}</w:t>
            </w:r>
          </w:p>
          <w:p w14:paraId="65D66CEC" w14:textId="2DADD494" w:rsidR="005F7050" w:rsidRPr="00091542" w:rsidRDefault="005F7050" w:rsidP="005F7050">
            <w:pPr>
              <w:pStyle w:val="BodyText"/>
              <w:rPr>
                <w:color w:val="FFC000"/>
              </w:rPr>
            </w:pPr>
            <w:r w:rsidRPr="00091542">
              <w:rPr>
                <w:color w:val="FFC000"/>
              </w:rPr>
              <w:t xml:space="preserve">{% </w:t>
            </w:r>
            <w:r>
              <w:rPr>
                <w:color w:val="FFC000"/>
              </w:rPr>
              <w:t>endif</w:t>
            </w:r>
            <w:r w:rsidRPr="00091542">
              <w:rPr>
                <w:color w:val="FFC000"/>
              </w:rPr>
              <w:t xml:space="preserve"> %}</w:t>
            </w:r>
          </w:p>
          <w:p w14:paraId="5EE88B86" w14:textId="73CA634F" w:rsidR="00673DB7" w:rsidRPr="005F7050" w:rsidRDefault="005F7050" w:rsidP="005F7050">
            <w:pPr>
              <w:pStyle w:val="BodyText"/>
              <w:rPr>
                <w:color w:val="1F4E79" w:themeColor="accent5" w:themeShade="80"/>
                <w:sz w:val="28"/>
              </w:rPr>
            </w:pPr>
            <w:r w:rsidRPr="005F7050">
              <w:rPr>
                <w:color w:val="1F4E79" w:themeColor="accent5" w:themeShade="80"/>
                <w:sz w:val="28"/>
              </w:rPr>
              <w:t xml:space="preserve">{% </w:t>
            </w:r>
            <w:r w:rsidRPr="005F7050">
              <w:rPr>
                <w:color w:val="1F4E79" w:themeColor="accent5" w:themeShade="80"/>
              </w:rPr>
              <w:t>else</w:t>
            </w:r>
            <w:r w:rsidRPr="005F7050">
              <w:rPr>
                <w:color w:val="1F4E79" w:themeColor="accent5" w:themeShade="80"/>
                <w:sz w:val="28"/>
              </w:rPr>
              <w:t xml:space="preserve"> %}</w:t>
            </w:r>
          </w:p>
          <w:p w14:paraId="3AB46366" w14:textId="35560D28" w:rsidR="005F7050" w:rsidRPr="00091542" w:rsidRDefault="005F7050" w:rsidP="005F7050">
            <w:pPr>
              <w:pStyle w:val="BodyText"/>
              <w:rPr>
                <w:color w:val="FFC000"/>
              </w:rPr>
            </w:pPr>
            <w:r w:rsidRPr="00091542">
              <w:rPr>
                <w:color w:val="FFC000"/>
              </w:rPr>
              <w:t>{%</w:t>
            </w:r>
            <w:r>
              <w:rPr>
                <w:color w:val="FFC000"/>
              </w:rPr>
              <w:t>p</w:t>
            </w:r>
            <w:r w:rsidRPr="00091542">
              <w:rPr>
                <w:color w:val="FFC000"/>
              </w:rPr>
              <w:t xml:space="preserve"> if kids %}</w:t>
            </w:r>
          </w:p>
          <w:p w14:paraId="5ED174BB" w14:textId="05F1BC4C" w:rsidR="00977A5B" w:rsidRDefault="00977A5B" w:rsidP="005F7050">
            <w:pPr>
              <w:pStyle w:val="ListParagraph"/>
              <w:ind w:left="405"/>
            </w:pPr>
            <w:r>
              <w:t xml:space="preserve">Legal Separation with Children and Property Findings of Fact and Conclusions of Law, </w:t>
            </w:r>
            <w:hyperlink r:id="rId297" w:history="1">
              <w:r w:rsidRPr="005F7050">
                <w:rPr>
                  <w:rStyle w:val="Hyperlink"/>
                </w:rPr>
                <w:t>SHC-590</w:t>
              </w:r>
            </w:hyperlink>
          </w:p>
          <w:p w14:paraId="247801E7" w14:textId="4D3DB925" w:rsidR="00977A5B" w:rsidRDefault="00977A5B" w:rsidP="005F7050">
            <w:pPr>
              <w:pStyle w:val="ListParagraph"/>
              <w:numPr>
                <w:ilvl w:val="1"/>
                <w:numId w:val="3"/>
              </w:numPr>
              <w:ind w:left="855"/>
            </w:pPr>
            <w:r>
              <w:t>Fill out the top section of page 1 with your contact information and the case name and number just like it appears on the Complaint.</w:t>
            </w:r>
          </w:p>
          <w:p w14:paraId="2AEDB7D6" w14:textId="53F48CDE" w:rsidR="00977A5B" w:rsidRDefault="00977A5B" w:rsidP="005F7050">
            <w:pPr>
              <w:pStyle w:val="ListParagraph"/>
              <w:numPr>
                <w:ilvl w:val="1"/>
                <w:numId w:val="3"/>
              </w:numPr>
              <w:ind w:left="855"/>
            </w:pPr>
            <w:r>
              <w:t xml:space="preserve">Fill out the Findings of Fact section (paragraphs 1 through 13 </w:t>
            </w:r>
            <w:r>
              <w:lastRenderedPageBreak/>
              <w:t>on pages 2 to 5).</w:t>
            </w:r>
          </w:p>
          <w:p w14:paraId="7CB25A11" w14:textId="67CD04FA" w:rsidR="00977A5B" w:rsidRDefault="00977A5B" w:rsidP="005F7050">
            <w:pPr>
              <w:pStyle w:val="ListParagraph"/>
              <w:numPr>
                <w:ilvl w:val="1"/>
                <w:numId w:val="3"/>
              </w:numPr>
              <w:ind w:left="855"/>
            </w:pPr>
            <w:r>
              <w:t xml:space="preserve">Fill out paragraph 7 on page 6 if the wife wants to return to her maiden name. </w:t>
            </w:r>
          </w:p>
          <w:p w14:paraId="61362965" w14:textId="3F44CCFA" w:rsidR="00977A5B" w:rsidRDefault="00977A5B" w:rsidP="005F7050">
            <w:pPr>
              <w:pStyle w:val="ListParagraph"/>
              <w:numPr>
                <w:ilvl w:val="1"/>
                <w:numId w:val="3"/>
              </w:numPr>
              <w:ind w:left="855"/>
            </w:pPr>
            <w:r>
              <w:t>Do not sign where it says “Judge” at the end.</w:t>
            </w:r>
          </w:p>
          <w:p w14:paraId="75DF0531" w14:textId="25D16E54" w:rsidR="00977A5B" w:rsidRDefault="00977A5B" w:rsidP="005F7050">
            <w:pPr>
              <w:pStyle w:val="ListParagraph"/>
              <w:ind w:left="405"/>
            </w:pPr>
            <w:r>
              <w:t xml:space="preserve">Judgment and Decree for Legal Separation with Children and Property, </w:t>
            </w:r>
            <w:hyperlink r:id="rId298" w:history="1">
              <w:r w:rsidRPr="005F7050">
                <w:rPr>
                  <w:rStyle w:val="Hyperlink"/>
                </w:rPr>
                <w:t>SHC-595</w:t>
              </w:r>
            </w:hyperlink>
          </w:p>
          <w:p w14:paraId="07D73286" w14:textId="4D786AB6" w:rsidR="00977A5B" w:rsidRDefault="00977A5B" w:rsidP="005F7050">
            <w:pPr>
              <w:pStyle w:val="ListParagraph"/>
              <w:numPr>
                <w:ilvl w:val="1"/>
                <w:numId w:val="3"/>
              </w:numPr>
              <w:ind w:left="855"/>
            </w:pPr>
            <w:r>
              <w:t>Fill out the top section with your contact information and the case name and number just like it appears on the Complaint.</w:t>
            </w:r>
          </w:p>
          <w:p w14:paraId="65B9ECC2" w14:textId="1FA2A46E" w:rsidR="00977A5B" w:rsidRDefault="00977A5B" w:rsidP="005F7050">
            <w:pPr>
              <w:pStyle w:val="ListParagraph"/>
              <w:numPr>
                <w:ilvl w:val="1"/>
                <w:numId w:val="3"/>
              </w:numPr>
              <w:ind w:left="855"/>
            </w:pPr>
            <w:r>
              <w:t xml:space="preserve">Fill out paragraph 6 on page 1 if the wife wants to return to her maiden name. </w:t>
            </w:r>
          </w:p>
          <w:p w14:paraId="28BCC384" w14:textId="27D8501C" w:rsidR="00977A5B" w:rsidRDefault="00977A5B" w:rsidP="005F7050">
            <w:pPr>
              <w:pStyle w:val="ListParagraph"/>
              <w:numPr>
                <w:ilvl w:val="1"/>
                <w:numId w:val="3"/>
              </w:numPr>
              <w:ind w:left="855"/>
            </w:pPr>
            <w:r>
              <w:t>Do not sign where it says “Judge” at the end.</w:t>
            </w:r>
          </w:p>
          <w:p w14:paraId="6A7FAA31" w14:textId="1BE1458D" w:rsidR="005F7050" w:rsidRPr="00091542" w:rsidRDefault="005F7050" w:rsidP="005F7050">
            <w:pPr>
              <w:pStyle w:val="BodyText"/>
              <w:rPr>
                <w:color w:val="FFC000"/>
              </w:rPr>
            </w:pPr>
            <w:r w:rsidRPr="00091542">
              <w:rPr>
                <w:color w:val="FFC000"/>
              </w:rPr>
              <w:t>{%</w:t>
            </w:r>
            <w:r>
              <w:rPr>
                <w:color w:val="FFC000"/>
              </w:rPr>
              <w:t>p</w:t>
            </w:r>
            <w:r w:rsidRPr="00091542">
              <w:rPr>
                <w:color w:val="FFC000"/>
              </w:rPr>
              <w:t xml:space="preserve"> </w:t>
            </w:r>
            <w:r>
              <w:rPr>
                <w:color w:val="FFC000"/>
              </w:rPr>
              <w:t>else</w:t>
            </w:r>
            <w:r w:rsidRPr="00091542">
              <w:rPr>
                <w:color w:val="FFC000"/>
              </w:rPr>
              <w:t xml:space="preserve"> %}</w:t>
            </w:r>
          </w:p>
          <w:p w14:paraId="34EDE654" w14:textId="6E824143" w:rsidR="005F7050" w:rsidRDefault="005F7050" w:rsidP="005F7050">
            <w:pPr>
              <w:pStyle w:val="ListParagraph"/>
              <w:ind w:left="405"/>
            </w:pPr>
            <w:r>
              <w:t xml:space="preserve">Legal Separation with Property and No Children Findings of Fact and Conclusions of Law, </w:t>
            </w:r>
            <w:hyperlink r:id="rId299" w:history="1">
              <w:r w:rsidRPr="004D6F24">
                <w:rPr>
                  <w:rStyle w:val="Hyperlink"/>
                </w:rPr>
                <w:t>SHC-591</w:t>
              </w:r>
            </w:hyperlink>
          </w:p>
          <w:p w14:paraId="25A9F344" w14:textId="5AB79B5A" w:rsidR="005F7050" w:rsidRDefault="005F7050" w:rsidP="005F7050">
            <w:pPr>
              <w:pStyle w:val="ListParagraph"/>
              <w:numPr>
                <w:ilvl w:val="1"/>
                <w:numId w:val="3"/>
              </w:numPr>
              <w:ind w:left="855"/>
            </w:pPr>
            <w:r>
              <w:t>Fill out the top section of page 1 with your contact information and the case name and number just like it appears on the Complaint.</w:t>
            </w:r>
          </w:p>
          <w:p w14:paraId="03E64DE0" w14:textId="50CFBCFC" w:rsidR="005F7050" w:rsidRDefault="005F7050" w:rsidP="005F7050">
            <w:pPr>
              <w:pStyle w:val="ListParagraph"/>
              <w:numPr>
                <w:ilvl w:val="1"/>
                <w:numId w:val="3"/>
              </w:numPr>
              <w:ind w:left="855"/>
            </w:pPr>
            <w:r>
              <w:t>Fill out the Findings of Fact section (paragraphs 1 through 8 on pages 2 to 4).</w:t>
            </w:r>
          </w:p>
          <w:p w14:paraId="35463982" w14:textId="4C9201F6" w:rsidR="005F7050" w:rsidRDefault="005F7050" w:rsidP="005F7050">
            <w:pPr>
              <w:pStyle w:val="ListParagraph"/>
              <w:numPr>
                <w:ilvl w:val="1"/>
                <w:numId w:val="3"/>
              </w:numPr>
              <w:ind w:left="855"/>
            </w:pPr>
            <w:r>
              <w:t xml:space="preserve">Fill out paragraph 7 on page 4 if the wife wants to return to her maiden name. </w:t>
            </w:r>
          </w:p>
          <w:p w14:paraId="6218ED5E" w14:textId="18622238" w:rsidR="005F7050" w:rsidRDefault="005F7050" w:rsidP="005F7050">
            <w:pPr>
              <w:pStyle w:val="ListParagraph"/>
              <w:numPr>
                <w:ilvl w:val="1"/>
                <w:numId w:val="3"/>
              </w:numPr>
              <w:ind w:left="855"/>
            </w:pPr>
            <w:r>
              <w:t>Do not sign where it says “Judge” at the end.</w:t>
            </w:r>
          </w:p>
          <w:p w14:paraId="71571160" w14:textId="160EA2C0" w:rsidR="005F7050" w:rsidRDefault="005F7050" w:rsidP="005F7050">
            <w:pPr>
              <w:pStyle w:val="ListParagraph"/>
              <w:ind w:left="405"/>
            </w:pPr>
            <w:r>
              <w:t xml:space="preserve">Judgment and Decree for Legal Separation with Property and No Children, </w:t>
            </w:r>
            <w:hyperlink r:id="rId300" w:history="1">
              <w:r w:rsidRPr="00972749">
                <w:rPr>
                  <w:rStyle w:val="Hyperlink"/>
                </w:rPr>
                <w:t>SHC-596</w:t>
              </w:r>
            </w:hyperlink>
          </w:p>
          <w:p w14:paraId="34429519" w14:textId="50BB297F" w:rsidR="005F7050" w:rsidRDefault="005F7050" w:rsidP="005F7050">
            <w:pPr>
              <w:pStyle w:val="ListParagraph"/>
              <w:numPr>
                <w:ilvl w:val="1"/>
                <w:numId w:val="3"/>
              </w:numPr>
              <w:ind w:left="855"/>
            </w:pPr>
            <w:r>
              <w:t>Fill out the top section with your contact information and the case name and number just like it appears on the Complaint.</w:t>
            </w:r>
          </w:p>
          <w:p w14:paraId="795EB86B" w14:textId="3733BCF0" w:rsidR="005F7050" w:rsidRDefault="005F7050" w:rsidP="005F7050">
            <w:pPr>
              <w:pStyle w:val="ListParagraph"/>
              <w:numPr>
                <w:ilvl w:val="1"/>
                <w:numId w:val="3"/>
              </w:numPr>
              <w:ind w:left="855"/>
            </w:pPr>
            <w:r>
              <w:t xml:space="preserve">Fill out paragraph 3 on page 1 if the wife wants to return to her maiden name. </w:t>
            </w:r>
          </w:p>
          <w:p w14:paraId="41DAB8E5" w14:textId="56E407D2" w:rsidR="005F7050" w:rsidRDefault="005F7050" w:rsidP="005F7050">
            <w:pPr>
              <w:pStyle w:val="ListParagraph"/>
              <w:numPr>
                <w:ilvl w:val="1"/>
                <w:numId w:val="3"/>
              </w:numPr>
              <w:ind w:left="855"/>
            </w:pPr>
            <w:r>
              <w:t>Do not sign where it says “Judge” at the end.</w:t>
            </w:r>
          </w:p>
          <w:p w14:paraId="17EDA959" w14:textId="77777777" w:rsidR="000A727D" w:rsidRPr="00091542" w:rsidRDefault="005F7050" w:rsidP="000A727D">
            <w:pPr>
              <w:pStyle w:val="BodyText"/>
              <w:rPr>
                <w:color w:val="FFC000"/>
              </w:rPr>
            </w:pPr>
            <w:r w:rsidRPr="00091542">
              <w:rPr>
                <w:color w:val="FFC000"/>
              </w:rPr>
              <w:t>{%</w:t>
            </w:r>
            <w:r>
              <w:rPr>
                <w:color w:val="FFC000"/>
              </w:rPr>
              <w:t>p</w:t>
            </w:r>
            <w:r w:rsidRPr="00091542">
              <w:rPr>
                <w:color w:val="FFC000"/>
              </w:rPr>
              <w:t xml:space="preserve"> </w:t>
            </w:r>
            <w:r>
              <w:rPr>
                <w:color w:val="FFC000"/>
              </w:rPr>
              <w:t>endif</w:t>
            </w:r>
            <w:r w:rsidRPr="00091542">
              <w:rPr>
                <w:color w:val="FFC000"/>
              </w:rPr>
              <w:t xml:space="preserve"> %}</w:t>
            </w:r>
          </w:p>
          <w:p w14:paraId="1091611B" w14:textId="662174C5" w:rsidR="005F7050" w:rsidRPr="000A727D" w:rsidRDefault="000A727D" w:rsidP="005F7050">
            <w:pPr>
              <w:pStyle w:val="BodyText"/>
              <w:rPr>
                <w:color w:val="1F4E79" w:themeColor="accent5" w:themeShade="80"/>
                <w:sz w:val="28"/>
              </w:rPr>
            </w:pPr>
            <w:r w:rsidRPr="005F7050">
              <w:rPr>
                <w:color w:val="1F4E79" w:themeColor="accent5" w:themeShade="80"/>
                <w:sz w:val="28"/>
              </w:rPr>
              <w:t xml:space="preserve">{% </w:t>
            </w:r>
            <w:r>
              <w:rPr>
                <w:color w:val="1F4E79" w:themeColor="accent5" w:themeShade="80"/>
              </w:rPr>
              <w:t>endif</w:t>
            </w:r>
            <w:r w:rsidRPr="005F7050">
              <w:rPr>
                <w:color w:val="1F4E79" w:themeColor="accent5" w:themeShade="80"/>
                <w:sz w:val="28"/>
              </w:rPr>
              <w:t xml:space="preserve"> %}</w:t>
            </w:r>
          </w:p>
          <w:p w14:paraId="217FA7C9" w14:textId="0F80E1D6" w:rsidR="00977A5B" w:rsidRDefault="00977A5B" w:rsidP="00977A5B">
            <w:pPr>
              <w:pStyle w:val="Heading3"/>
              <w:outlineLvl w:val="2"/>
            </w:pPr>
            <w:r>
              <w:t>Serve your spouse</w:t>
            </w:r>
          </w:p>
          <w:p w14:paraId="395486CA" w14:textId="77777777" w:rsidR="00977A5B" w:rsidRDefault="00977A5B" w:rsidP="00977A5B">
            <w:pPr>
              <w:pStyle w:val="BodyText"/>
            </w:pPr>
            <w:r>
              <w:t xml:space="preserve">Send your spouse a copy of your default application by first class U.S. </w:t>
            </w:r>
            <w:r>
              <w:lastRenderedPageBreak/>
              <w:t>mail or hand delivery.</w:t>
            </w:r>
          </w:p>
          <w:p w14:paraId="40AE2308" w14:textId="1D4FDE06" w:rsidR="00977A5B" w:rsidRDefault="00977A5B" w:rsidP="00977A5B">
            <w:pPr>
              <w:pStyle w:val="Heading3"/>
              <w:outlineLvl w:val="2"/>
            </w:pPr>
            <w:r>
              <w:t>File with the court and find out about a default hearing</w:t>
            </w:r>
          </w:p>
          <w:p w14:paraId="12B643E8" w14:textId="77777777" w:rsidR="005345EA" w:rsidRDefault="00977A5B" w:rsidP="00977A5B">
            <w:pPr>
              <w:pStyle w:val="BodyText"/>
            </w:pPr>
            <w:r>
              <w:t>File your forms and ask your local court if they will contact you or you need to contact them to schedule a default hearing.</w:t>
            </w:r>
          </w:p>
          <w:p w14:paraId="62AB3AED" w14:textId="77777777" w:rsidR="002C1CE7" w:rsidRDefault="002C1CE7" w:rsidP="002C1CE7">
            <w:pPr>
              <w:pStyle w:val="Heading3"/>
              <w:outlineLvl w:val="2"/>
            </w:pPr>
            <w:r>
              <w:t>Links in this step</w:t>
            </w:r>
          </w:p>
          <w:p w14:paraId="5E009493" w14:textId="1F251EE2" w:rsidR="002C1CE7" w:rsidRDefault="002C1CE7" w:rsidP="002C1CE7">
            <w:pPr>
              <w:pStyle w:val="BodyText"/>
            </w:pPr>
            <w:r w:rsidRPr="002C1CE7">
              <w:rPr>
                <w:b/>
              </w:rPr>
              <w:t>Proof of Service Form, SHC-405</w:t>
            </w:r>
            <w:r>
              <w:rPr>
                <w:b/>
              </w:rPr>
              <w:br/>
            </w:r>
            <w:r>
              <w:t xml:space="preserve">as a </w:t>
            </w:r>
            <w:hyperlink r:id="rId301" w:history="1">
              <w:r w:rsidRPr="00AE0E22">
                <w:rPr>
                  <w:rStyle w:val="Hyperlink"/>
                </w:rPr>
                <w:t>Word</w:t>
              </w:r>
            </w:hyperlink>
            <w:r>
              <w:t xml:space="preserve"> file</w:t>
            </w:r>
            <w:r>
              <w:br/>
              <w:t xml:space="preserve">as a </w:t>
            </w:r>
            <w:hyperlink r:id="rId302" w:history="1">
              <w:r w:rsidRPr="00AE0E22">
                <w:rPr>
                  <w:rStyle w:val="Hyperlink"/>
                </w:rPr>
                <w:t>PDF</w:t>
              </w:r>
            </w:hyperlink>
            <w:r>
              <w:t xml:space="preserve"> file</w:t>
            </w:r>
          </w:p>
          <w:p w14:paraId="4F60E4D8" w14:textId="21AA7CC4" w:rsidR="002C1CE7" w:rsidRDefault="002C1CE7" w:rsidP="002C1CE7">
            <w:pPr>
              <w:pStyle w:val="BodyText"/>
            </w:pPr>
            <w:r w:rsidRPr="002C1CE7">
              <w:rPr>
                <w:b/>
              </w:rPr>
              <w:t>Default Application, SHC-400</w:t>
            </w:r>
            <w:r>
              <w:br/>
              <w:t xml:space="preserve">as a </w:t>
            </w:r>
            <w:hyperlink r:id="rId303" w:history="1">
              <w:r w:rsidRPr="00AE0E22">
                <w:rPr>
                  <w:rStyle w:val="Hyperlink"/>
                </w:rPr>
                <w:t>Word</w:t>
              </w:r>
            </w:hyperlink>
            <w:r>
              <w:t xml:space="preserve"> file</w:t>
            </w:r>
            <w:r>
              <w:br/>
              <w:t xml:space="preserve">as a </w:t>
            </w:r>
            <w:hyperlink r:id="rId304" w:history="1">
              <w:r w:rsidRPr="00AE0E22">
                <w:rPr>
                  <w:rStyle w:val="Hyperlink"/>
                </w:rPr>
                <w:t>PDF</w:t>
              </w:r>
            </w:hyperlink>
            <w:r>
              <w:t xml:space="preserve"> file</w:t>
            </w:r>
          </w:p>
          <w:p w14:paraId="5C6A402F" w14:textId="77777777" w:rsidR="002C1CE7" w:rsidRPr="002C1CE7" w:rsidRDefault="002C1CE7" w:rsidP="002C1CE7">
            <w:pPr>
              <w:pStyle w:val="BodyText"/>
              <w:rPr>
                <w:color w:val="5B9BD5"/>
              </w:rPr>
            </w:pPr>
            <w:r w:rsidRPr="002C1CE7">
              <w:rPr>
                <w:color w:val="5B9BD5"/>
              </w:rPr>
              <w:t>{% if divorce %}</w:t>
            </w:r>
          </w:p>
          <w:p w14:paraId="732D444E" w14:textId="77777777" w:rsidR="002C1CE7" w:rsidRDefault="002C1CE7" w:rsidP="002C1CE7">
            <w:pPr>
              <w:pStyle w:val="NormalWeb"/>
              <w:rPr>
                <w:rStyle w:val="Strong"/>
                <w:rFonts w:ascii="Arial" w:hAnsi="Arial" w:cs="Arial"/>
                <w:b w:val="0"/>
                <w:bCs w:val="0"/>
              </w:rPr>
            </w:pPr>
            <w:r w:rsidRPr="008F3B73">
              <w:rPr>
                <w:rStyle w:val="Strong"/>
                <w:rFonts w:ascii="Arial" w:hAnsi="Arial" w:cs="Arial"/>
                <w:b w:val="0"/>
                <w:bCs w:val="0"/>
              </w:rPr>
              <w:t>- Fill out the top section, but do not sign where it says “Judge” at the end</w:t>
            </w:r>
            <w:r>
              <w:rPr>
                <w:rStyle w:val="Strong"/>
                <w:rFonts w:ascii="Arial" w:hAnsi="Arial" w:cs="Arial"/>
                <w:b w:val="0"/>
                <w:bCs w:val="0"/>
              </w:rPr>
              <w:t>.</w:t>
            </w:r>
          </w:p>
          <w:p w14:paraId="2AA2607E" w14:textId="77777777" w:rsidR="002C1CE7" w:rsidRPr="00091542" w:rsidRDefault="002C1CE7" w:rsidP="002C1CE7">
            <w:pPr>
              <w:pStyle w:val="BodyText"/>
              <w:rPr>
                <w:color w:val="FFC000"/>
              </w:rPr>
            </w:pPr>
            <w:r w:rsidRPr="00091542">
              <w:rPr>
                <w:color w:val="FFC000"/>
              </w:rPr>
              <w:t>{% if kids %}</w:t>
            </w:r>
          </w:p>
          <w:p w14:paraId="325C9ADD" w14:textId="77777777" w:rsidR="002C1CE7" w:rsidRDefault="002C1CE7" w:rsidP="002C1CE7">
            <w:pPr>
              <w:pStyle w:val="BodyText"/>
              <w:rPr>
                <w:color w:val="FF6699"/>
                <w14:textFill>
                  <w14:solidFill>
                    <w14:srgbClr w14:val="FF6699">
                      <w14:lumMod w14:val="50000"/>
                    </w14:srgbClr>
                  </w14:solidFill>
                </w14:textFill>
              </w:rPr>
            </w:pPr>
            <w:r w:rsidRPr="008E1408">
              <w:rPr>
                <w:color w:val="FF6699"/>
                <w14:textFill>
                  <w14:solidFill>
                    <w14:srgbClr w14:val="FF6699">
                      <w14:lumMod w14:val="50000"/>
                    </w14:srgbClr>
                  </w14:solidFill>
                </w14:textFill>
              </w:rPr>
              <w:t>{%</w:t>
            </w:r>
            <w:r>
              <w:rPr>
                <w:color w:val="FF6699"/>
                <w14:textFill>
                  <w14:solidFill>
                    <w14:srgbClr w14:val="FF6699">
                      <w14:lumMod w14:val="50000"/>
                    </w14:srgbClr>
                  </w14:solidFill>
                </w14:textFill>
              </w:rPr>
              <w:t>p</w:t>
            </w:r>
            <w:r w:rsidRPr="008E1408">
              <w:rPr>
                <w:color w:val="FF6699"/>
                <w14:textFill>
                  <w14:solidFill>
                    <w14:srgbClr w14:val="FF6699">
                      <w14:lumMod w14:val="50000"/>
                    </w14:srgbClr>
                  </w14:solidFill>
                </w14:textFill>
              </w:rPr>
              <w:t xml:space="preserve"> if property</w:t>
            </w:r>
            <w:r>
              <w:rPr>
                <w:color w:val="FF6699"/>
                <w14:textFill>
                  <w14:solidFill>
                    <w14:srgbClr w14:val="FF6699">
                      <w14:lumMod w14:val="50000"/>
                    </w14:srgbClr>
                  </w14:solidFill>
                </w14:textFill>
              </w:rPr>
              <w:t xml:space="preserve"> %}</w:t>
            </w:r>
          </w:p>
          <w:p w14:paraId="25ADE901" w14:textId="2481420C" w:rsidR="002C1CE7" w:rsidRDefault="002C1CE7" w:rsidP="0050325B">
            <w:pPr>
              <w:ind w:left="45"/>
            </w:pPr>
            <w:r w:rsidRPr="0050325B">
              <w:rPr>
                <w:rFonts w:ascii="Helvetica" w:hAnsi="Helvetica" w:cs="Helvetica"/>
                <w:b/>
                <w:color w:val="202529"/>
                <w:spacing w:val="-2"/>
                <w:sz w:val="24"/>
                <w:szCs w:val="24"/>
              </w:rPr>
              <w:t xml:space="preserve">Findings of Fact and Conclusions of Law &amp; Decree of Divorce, </w:t>
            </w:r>
            <w:hyperlink r:id="rId305" w:history="1">
              <w:r w:rsidRPr="0050325B">
                <w:rPr>
                  <w:rFonts w:ascii="Helvetica" w:hAnsi="Helvetica" w:cs="Helvetica"/>
                  <w:b/>
                  <w:color w:val="202529"/>
                  <w:spacing w:val="-2"/>
                  <w:sz w:val="24"/>
                  <w:szCs w:val="24"/>
                </w:rPr>
                <w:t>DR-800-805</w:t>
              </w:r>
            </w:hyperlink>
            <w:r>
              <w:t xml:space="preserve"> </w:t>
            </w:r>
            <w:r w:rsidR="002949F9">
              <w:br/>
            </w:r>
            <w:r w:rsidR="002949F9" w:rsidRPr="0050325B">
              <w:rPr>
                <w:rFonts w:ascii="Helvetica" w:hAnsi="Helvetica" w:cs="Helvetica"/>
                <w:color w:val="202529"/>
                <w:spacing w:val="-2"/>
                <w:sz w:val="24"/>
                <w:szCs w:val="24"/>
              </w:rPr>
              <w:t>F</w:t>
            </w:r>
            <w:r w:rsidRPr="0050325B">
              <w:rPr>
                <w:rFonts w:ascii="Helvetica" w:hAnsi="Helvetica" w:cs="Helvetica"/>
                <w:color w:val="202529"/>
                <w:spacing w:val="-2"/>
                <w:sz w:val="24"/>
                <w:szCs w:val="24"/>
              </w:rPr>
              <w:t>ill out the “Findings of Fact” section</w:t>
            </w:r>
            <w:r w:rsidR="002949F9" w:rsidRPr="0050325B">
              <w:rPr>
                <w:rFonts w:ascii="Helvetica" w:hAnsi="Helvetica" w:cs="Helvetica"/>
                <w:color w:val="202529"/>
                <w:spacing w:val="-2"/>
                <w:sz w:val="24"/>
                <w:szCs w:val="24"/>
              </w:rPr>
              <w:t>.</w:t>
            </w:r>
            <w:r w:rsidR="002949F9" w:rsidRPr="0050325B">
              <w:rPr>
                <w:rFonts w:ascii="Helvetica" w:hAnsi="Helvetica" w:cs="Helvetica"/>
                <w:color w:val="202529"/>
                <w:spacing w:val="-2"/>
                <w:sz w:val="24"/>
                <w:szCs w:val="24"/>
              </w:rPr>
              <w:br/>
              <w:t>public.courts.alaska.gov/web/forms/docs/dr-800-805.pdf</w:t>
            </w:r>
          </w:p>
          <w:p w14:paraId="1BD0813D" w14:textId="77777777" w:rsidR="002C1CE7" w:rsidRPr="00091542" w:rsidRDefault="002C1CE7" w:rsidP="002C1CE7">
            <w:pPr>
              <w:pStyle w:val="BodyText"/>
              <w:rPr>
                <w:color w:val="FF6699"/>
                <w14:textFill>
                  <w14:solidFill>
                    <w14:srgbClr w14:val="FF6699">
                      <w14:lumMod w14:val="50000"/>
                    </w14:srgbClr>
                  </w14:solidFill>
                </w14:textFill>
              </w:rPr>
            </w:pPr>
            <w:r w:rsidRPr="008260F3">
              <w:rPr>
                <w:color w:val="FF6699"/>
                <w14:textFill>
                  <w14:solidFill>
                    <w14:srgbClr w14:val="FF6699">
                      <w14:lumMod w14:val="50000"/>
                    </w14:srgbClr>
                  </w14:solidFill>
                </w14:textFill>
              </w:rPr>
              <w:t>{%</w:t>
            </w:r>
            <w:r>
              <w:rPr>
                <w:color w:val="FF6699"/>
                <w14:textFill>
                  <w14:solidFill>
                    <w14:srgbClr w14:val="FF6699">
                      <w14:lumMod w14:val="50000"/>
                    </w14:srgbClr>
                  </w14:solidFill>
                </w14:textFill>
              </w:rPr>
              <w:t>p</w:t>
            </w:r>
            <w:r w:rsidRPr="008260F3">
              <w:rPr>
                <w:color w:val="FF6699"/>
                <w14:textFill>
                  <w14:solidFill>
                    <w14:srgbClr w14:val="FF6699">
                      <w14:lumMod w14:val="50000"/>
                    </w14:srgbClr>
                  </w14:solidFill>
                </w14:textFill>
              </w:rPr>
              <w:t xml:space="preserve"> </w:t>
            </w:r>
            <w:r>
              <w:rPr>
                <w:color w:val="FF6699"/>
                <w14:textFill>
                  <w14:solidFill>
                    <w14:srgbClr w14:val="FF6699">
                      <w14:lumMod w14:val="50000"/>
                    </w14:srgbClr>
                  </w14:solidFill>
                </w14:textFill>
              </w:rPr>
              <w:t>else</w:t>
            </w:r>
            <w:r w:rsidRPr="008260F3">
              <w:rPr>
                <w:color w:val="FF6699"/>
                <w14:textFill>
                  <w14:solidFill>
                    <w14:srgbClr w14:val="FF6699">
                      <w14:lumMod w14:val="50000"/>
                    </w14:srgbClr>
                  </w14:solidFill>
                </w14:textFill>
              </w:rPr>
              <w:t xml:space="preserve"> %}</w:t>
            </w:r>
          </w:p>
          <w:p w14:paraId="28FACBA4" w14:textId="6E8155E2" w:rsidR="002C1CE7" w:rsidRDefault="002C1CE7" w:rsidP="0050325B">
            <w:pPr>
              <w:pStyle w:val="BodyText"/>
            </w:pPr>
            <w:r w:rsidRPr="0050325B">
              <w:rPr>
                <w:b/>
              </w:rPr>
              <w:t>Divorce Findings of Fact &amp; Conclusions of Law, SHC-520</w:t>
            </w:r>
            <w:r w:rsidR="002949F9">
              <w:t xml:space="preserve"> </w:t>
            </w:r>
            <w:r w:rsidR="002949F9">
              <w:br/>
              <w:t>Fill out the “Findings of Fact” section</w:t>
            </w:r>
            <w:r w:rsidR="002949F9">
              <w:br/>
              <w:t xml:space="preserve">as a </w:t>
            </w:r>
            <w:hyperlink r:id="rId306" w:history="1">
              <w:r w:rsidRPr="00673DB7">
                <w:rPr>
                  <w:rStyle w:val="Hyperlink"/>
                </w:rPr>
                <w:t>Word</w:t>
              </w:r>
            </w:hyperlink>
            <w:r w:rsidR="002949F9">
              <w:t xml:space="preserve"> file</w:t>
            </w:r>
            <w:r w:rsidR="002949F9">
              <w:br/>
            </w:r>
            <w:r w:rsidR="002949F9" w:rsidRPr="002949F9">
              <w:t>courts.alaska.gov/shc/family/docs/shc-520.doc</w:t>
            </w:r>
            <w:r w:rsidR="002949F9">
              <w:br/>
              <w:t xml:space="preserve">as a </w:t>
            </w:r>
            <w:hyperlink r:id="rId307" w:history="1">
              <w:r w:rsidRPr="00673DB7">
                <w:rPr>
                  <w:rStyle w:val="Hyperlink"/>
                </w:rPr>
                <w:t>PDF</w:t>
              </w:r>
            </w:hyperlink>
            <w:r>
              <w:t xml:space="preserve"> </w:t>
            </w:r>
            <w:r w:rsidR="002949F9">
              <w:t>file</w:t>
            </w:r>
            <w:r w:rsidR="002949F9">
              <w:br/>
            </w:r>
            <w:r w:rsidR="002949F9" w:rsidRPr="002949F9">
              <w:t>courts.alaska.gov/shc/family/docs/shc-520n.pdf</w:t>
            </w:r>
          </w:p>
          <w:p w14:paraId="38631B2F" w14:textId="166372EC" w:rsidR="002C1CE7" w:rsidRPr="00091542" w:rsidRDefault="002C1CE7" w:rsidP="0050325B">
            <w:pPr>
              <w:pStyle w:val="BodyText"/>
              <w:rPr>
                <w:rStyle w:val="Strong"/>
                <w:b w:val="0"/>
                <w:bCs w:val="0"/>
              </w:rPr>
            </w:pPr>
            <w:r w:rsidRPr="0050325B">
              <w:rPr>
                <w:b/>
              </w:rPr>
              <w:t>Divorce Judgment and Decree, SHC-525</w:t>
            </w:r>
            <w:r w:rsidR="002949F9">
              <w:rPr>
                <w:rStyle w:val="Strong"/>
                <w:b w:val="0"/>
                <w:bCs w:val="0"/>
              </w:rPr>
              <w:br/>
              <w:t xml:space="preserve">as a </w:t>
            </w:r>
            <w:hyperlink r:id="rId308" w:history="1">
              <w:r w:rsidRPr="006C1522">
                <w:rPr>
                  <w:rStyle w:val="Hyperlink"/>
                </w:rPr>
                <w:t>Word</w:t>
              </w:r>
            </w:hyperlink>
            <w:r w:rsidR="002949F9">
              <w:rPr>
                <w:rStyle w:val="Strong"/>
                <w:b w:val="0"/>
                <w:bCs w:val="0"/>
              </w:rPr>
              <w:t xml:space="preserve"> file</w:t>
            </w:r>
            <w:r w:rsidR="002949F9">
              <w:rPr>
                <w:rStyle w:val="Strong"/>
                <w:b w:val="0"/>
                <w:bCs w:val="0"/>
              </w:rPr>
              <w:br/>
            </w:r>
            <w:r w:rsidR="002949F9" w:rsidRPr="002949F9">
              <w:rPr>
                <w:rStyle w:val="Strong"/>
                <w:b w:val="0"/>
                <w:bCs w:val="0"/>
              </w:rPr>
              <w:t>courts.alaska.gov/shc/family/docs/shc-525.doc</w:t>
            </w:r>
            <w:r w:rsidR="002949F9">
              <w:rPr>
                <w:rStyle w:val="Strong"/>
                <w:b w:val="0"/>
                <w:bCs w:val="0"/>
              </w:rPr>
              <w:br/>
              <w:t xml:space="preserve">as a </w:t>
            </w:r>
            <w:hyperlink r:id="rId309" w:history="1">
              <w:r w:rsidRPr="006C1522">
                <w:rPr>
                  <w:rStyle w:val="Hyperlink"/>
                </w:rPr>
                <w:t>PDF</w:t>
              </w:r>
            </w:hyperlink>
            <w:r w:rsidR="002949F9">
              <w:rPr>
                <w:rStyle w:val="Strong"/>
                <w:b w:val="0"/>
                <w:bCs w:val="0"/>
              </w:rPr>
              <w:t xml:space="preserve"> file</w:t>
            </w:r>
            <w:r w:rsidR="002949F9">
              <w:rPr>
                <w:rStyle w:val="Strong"/>
                <w:b w:val="0"/>
                <w:bCs w:val="0"/>
              </w:rPr>
              <w:br/>
            </w:r>
            <w:r w:rsidR="002949F9" w:rsidRPr="002949F9">
              <w:rPr>
                <w:rStyle w:val="Strong"/>
                <w:b w:val="0"/>
                <w:bCs w:val="0"/>
              </w:rPr>
              <w:t>courts.alaska.gov/shc/family/docs/shc-525n.pdf</w:t>
            </w:r>
          </w:p>
          <w:p w14:paraId="4D16B44A" w14:textId="77777777" w:rsidR="002C1CE7" w:rsidRPr="00091542" w:rsidRDefault="002C1CE7" w:rsidP="002C1CE7">
            <w:pPr>
              <w:pStyle w:val="BodyText"/>
              <w:rPr>
                <w:color w:val="FF6699"/>
                <w14:textFill>
                  <w14:solidFill>
                    <w14:srgbClr w14:val="FF6699">
                      <w14:lumMod w14:val="50000"/>
                    </w14:srgbClr>
                  </w14:solidFill>
                </w14:textFill>
              </w:rPr>
            </w:pPr>
            <w:r w:rsidRPr="008260F3">
              <w:rPr>
                <w:color w:val="FF6699"/>
                <w14:textFill>
                  <w14:solidFill>
                    <w14:srgbClr w14:val="FF6699">
                      <w14:lumMod w14:val="50000"/>
                    </w14:srgbClr>
                  </w14:solidFill>
                </w14:textFill>
              </w:rPr>
              <w:t>{%</w:t>
            </w:r>
            <w:r>
              <w:rPr>
                <w:color w:val="FF6699"/>
                <w14:textFill>
                  <w14:solidFill>
                    <w14:srgbClr w14:val="FF6699">
                      <w14:lumMod w14:val="50000"/>
                    </w14:srgbClr>
                  </w14:solidFill>
                </w14:textFill>
              </w:rPr>
              <w:t>p</w:t>
            </w:r>
            <w:r w:rsidRPr="008260F3">
              <w:rPr>
                <w:color w:val="FF6699"/>
                <w14:textFill>
                  <w14:solidFill>
                    <w14:srgbClr w14:val="FF6699">
                      <w14:lumMod w14:val="50000"/>
                    </w14:srgbClr>
                  </w14:solidFill>
                </w14:textFill>
              </w:rPr>
              <w:t xml:space="preserve"> </w:t>
            </w:r>
            <w:r>
              <w:rPr>
                <w:color w:val="FF6699"/>
                <w14:textFill>
                  <w14:solidFill>
                    <w14:srgbClr w14:val="FF6699">
                      <w14:lumMod w14:val="50000"/>
                    </w14:srgbClr>
                  </w14:solidFill>
                </w14:textFill>
              </w:rPr>
              <w:t>endif</w:t>
            </w:r>
            <w:r w:rsidRPr="008260F3">
              <w:rPr>
                <w:color w:val="FF6699"/>
                <w14:textFill>
                  <w14:solidFill>
                    <w14:srgbClr w14:val="FF6699">
                      <w14:lumMod w14:val="50000"/>
                    </w14:srgbClr>
                  </w14:solidFill>
                </w14:textFill>
              </w:rPr>
              <w:t xml:space="preserve"> %}</w:t>
            </w:r>
          </w:p>
          <w:p w14:paraId="7B0F4908" w14:textId="77777777" w:rsidR="002C1CE7" w:rsidRPr="00091542" w:rsidRDefault="002C1CE7" w:rsidP="002C1CE7">
            <w:pPr>
              <w:pStyle w:val="BodyText"/>
              <w:rPr>
                <w:color w:val="FFC000"/>
              </w:rPr>
            </w:pPr>
            <w:r w:rsidRPr="00091542">
              <w:rPr>
                <w:color w:val="FFC000"/>
              </w:rPr>
              <w:t xml:space="preserve">{% </w:t>
            </w:r>
            <w:r>
              <w:rPr>
                <w:color w:val="FFC000"/>
              </w:rPr>
              <w:t>else</w:t>
            </w:r>
            <w:r w:rsidRPr="00091542">
              <w:rPr>
                <w:color w:val="FFC000"/>
              </w:rPr>
              <w:t xml:space="preserve"> %}</w:t>
            </w:r>
          </w:p>
          <w:p w14:paraId="1471A30F" w14:textId="77777777" w:rsidR="002C1CE7" w:rsidRPr="00673DB7" w:rsidRDefault="002C1CE7" w:rsidP="002C1CE7">
            <w:pPr>
              <w:pStyle w:val="BodyText"/>
              <w:rPr>
                <w:rFonts w:ascii="Arial" w:hAnsi="Arial" w:cs="Arial"/>
                <w:color w:val="FF6699"/>
                <w:spacing w:val="0"/>
                <w:sz w:val="22"/>
                <w:szCs w:val="22"/>
                <w14:textFill>
                  <w14:solidFill>
                    <w14:srgbClr w14:val="FF6699">
                      <w14:lumMod w14:val="50000"/>
                    </w14:srgbClr>
                  </w14:solidFill>
                </w14:textFill>
              </w:rPr>
            </w:pPr>
            <w:r w:rsidRPr="008E1408">
              <w:rPr>
                <w:color w:val="FF6699"/>
                <w14:textFill>
                  <w14:solidFill>
                    <w14:srgbClr w14:val="FF6699">
                      <w14:lumMod w14:val="50000"/>
                    </w14:srgbClr>
                  </w14:solidFill>
                </w14:textFill>
              </w:rPr>
              <w:t>{%</w:t>
            </w:r>
            <w:r>
              <w:rPr>
                <w:color w:val="FF6699"/>
                <w14:textFill>
                  <w14:solidFill>
                    <w14:srgbClr w14:val="FF6699">
                      <w14:lumMod w14:val="50000"/>
                    </w14:srgbClr>
                  </w14:solidFill>
                </w14:textFill>
              </w:rPr>
              <w:t>p</w:t>
            </w:r>
            <w:r w:rsidRPr="008E1408">
              <w:rPr>
                <w:color w:val="FF6699"/>
                <w14:textFill>
                  <w14:solidFill>
                    <w14:srgbClr w14:val="FF6699">
                      <w14:lumMod w14:val="50000"/>
                    </w14:srgbClr>
                  </w14:solidFill>
                </w14:textFill>
              </w:rPr>
              <w:t xml:space="preserve"> if property </w:t>
            </w:r>
            <w:r w:rsidRPr="00673DB7">
              <w:rPr>
                <w:rFonts w:ascii="Arial" w:hAnsi="Arial" w:cs="Arial"/>
                <w:color w:val="FF6699"/>
                <w:spacing w:val="0"/>
                <w:sz w:val="22"/>
                <w:szCs w:val="22"/>
                <w14:textFill>
                  <w14:solidFill>
                    <w14:srgbClr w14:val="FF6699">
                      <w14:lumMod w14:val="50000"/>
                    </w14:srgbClr>
                  </w14:solidFill>
                </w14:textFill>
              </w:rPr>
              <w:t>%}</w:t>
            </w:r>
          </w:p>
          <w:p w14:paraId="682A731A" w14:textId="003C8002" w:rsidR="0050325B" w:rsidRDefault="002C1CE7" w:rsidP="0050325B">
            <w:pPr>
              <w:pStyle w:val="BodyText"/>
            </w:pPr>
            <w:r w:rsidRPr="0050325B">
              <w:rPr>
                <w:b/>
              </w:rPr>
              <w:t xml:space="preserve">Divorce Findings of Fact &amp; Conclusions  of Law with Property </w:t>
            </w:r>
            <w:r w:rsidRPr="0050325B">
              <w:rPr>
                <w:b/>
              </w:rPr>
              <w:lastRenderedPageBreak/>
              <w:t xml:space="preserve">and No Children, </w:t>
            </w:r>
            <w:hyperlink r:id="rId310" w:history="1">
              <w:r w:rsidRPr="0050325B">
                <w:rPr>
                  <w:b/>
                </w:rPr>
                <w:t>DR-801-806</w:t>
              </w:r>
            </w:hyperlink>
            <w:r w:rsidRPr="008F3B73">
              <w:t xml:space="preserve"> </w:t>
            </w:r>
            <w:r w:rsidR="0050325B">
              <w:br/>
              <w:t>F</w:t>
            </w:r>
            <w:r w:rsidRPr="008F3B73">
              <w:t>ill out the “Findings of Fact” section</w:t>
            </w:r>
            <w:r w:rsidR="0050325B">
              <w:br/>
            </w:r>
            <w:r w:rsidR="0050325B" w:rsidRPr="0050325B">
              <w:t>public.courts.alaska.gov/web/forms/docs/dr-801-806.pdf</w:t>
            </w:r>
          </w:p>
          <w:p w14:paraId="35AA4B53" w14:textId="77777777" w:rsidR="002C1CE7" w:rsidRPr="005F7050" w:rsidRDefault="002C1CE7" w:rsidP="002C1CE7">
            <w:pPr>
              <w:pStyle w:val="BodyText"/>
              <w:rPr>
                <w:color w:val="FF6699"/>
                <w14:textFill>
                  <w14:solidFill>
                    <w14:srgbClr w14:val="FF6699">
                      <w14:lumMod w14:val="50000"/>
                    </w14:srgbClr>
                  </w14:solidFill>
                </w14:textFill>
              </w:rPr>
            </w:pPr>
            <w:r w:rsidRPr="008260F3">
              <w:rPr>
                <w:color w:val="FF6699"/>
                <w14:textFill>
                  <w14:solidFill>
                    <w14:srgbClr w14:val="FF6699">
                      <w14:lumMod w14:val="50000"/>
                    </w14:srgbClr>
                  </w14:solidFill>
                </w14:textFill>
              </w:rPr>
              <w:t>{%</w:t>
            </w:r>
            <w:r>
              <w:rPr>
                <w:color w:val="FF6699"/>
                <w14:textFill>
                  <w14:solidFill>
                    <w14:srgbClr w14:val="FF6699">
                      <w14:lumMod w14:val="50000"/>
                    </w14:srgbClr>
                  </w14:solidFill>
                </w14:textFill>
              </w:rPr>
              <w:t>p</w:t>
            </w:r>
            <w:r w:rsidRPr="008260F3">
              <w:rPr>
                <w:color w:val="FF6699"/>
                <w14:textFill>
                  <w14:solidFill>
                    <w14:srgbClr w14:val="FF6699">
                      <w14:lumMod w14:val="50000"/>
                    </w14:srgbClr>
                  </w14:solidFill>
                </w14:textFill>
              </w:rPr>
              <w:t xml:space="preserve"> </w:t>
            </w:r>
            <w:r>
              <w:rPr>
                <w:color w:val="FF6699"/>
                <w14:textFill>
                  <w14:solidFill>
                    <w14:srgbClr w14:val="FF6699">
                      <w14:lumMod w14:val="50000"/>
                    </w14:srgbClr>
                  </w14:solidFill>
                </w14:textFill>
              </w:rPr>
              <w:t>else</w:t>
            </w:r>
            <w:r w:rsidRPr="008260F3">
              <w:rPr>
                <w:color w:val="FF6699"/>
                <w14:textFill>
                  <w14:solidFill>
                    <w14:srgbClr w14:val="FF6699">
                      <w14:lumMod w14:val="50000"/>
                    </w14:srgbClr>
                  </w14:solidFill>
                </w14:textFill>
              </w:rPr>
              <w:t xml:space="preserve"> %}</w:t>
            </w:r>
          </w:p>
          <w:p w14:paraId="64314B18" w14:textId="392CA147" w:rsidR="0050325B" w:rsidRDefault="002C1CE7" w:rsidP="0050325B">
            <w:pPr>
              <w:pStyle w:val="BodyText"/>
            </w:pPr>
            <w:r w:rsidRPr="0050325B">
              <w:rPr>
                <w:b/>
              </w:rPr>
              <w:t>Divorce Findings of Fact &amp; Conclusions of Law, SHC-540</w:t>
            </w:r>
            <w:r w:rsidR="0050325B">
              <w:br/>
              <w:t>F</w:t>
            </w:r>
            <w:r>
              <w:t>ill out the “Findings of Fact” section</w:t>
            </w:r>
            <w:r w:rsidR="0050325B">
              <w:br/>
              <w:t xml:space="preserve">as a </w:t>
            </w:r>
            <w:hyperlink r:id="rId311" w:history="1">
              <w:r w:rsidR="0050325B" w:rsidRPr="006C1522">
                <w:rPr>
                  <w:rStyle w:val="Hyperlink"/>
                </w:rPr>
                <w:t>Word</w:t>
              </w:r>
            </w:hyperlink>
            <w:r w:rsidR="0050325B">
              <w:t xml:space="preserve"> file</w:t>
            </w:r>
            <w:r w:rsidR="0050325B">
              <w:br/>
            </w:r>
            <w:r w:rsidR="0050325B" w:rsidRPr="0050325B">
              <w:t>courts.alaska.gov/shc/family/docs/shc-540.doc</w:t>
            </w:r>
            <w:r w:rsidR="0050325B">
              <w:br/>
              <w:t xml:space="preserve">as a </w:t>
            </w:r>
            <w:hyperlink r:id="rId312" w:history="1">
              <w:r w:rsidR="0050325B" w:rsidRPr="005F7050">
                <w:rPr>
                  <w:rStyle w:val="Hyperlink"/>
                </w:rPr>
                <w:t>PDF</w:t>
              </w:r>
            </w:hyperlink>
            <w:r w:rsidR="0050325B">
              <w:t xml:space="preserve"> file</w:t>
            </w:r>
            <w:r w:rsidR="00F1476D">
              <w:br/>
            </w:r>
            <w:r w:rsidR="00F1476D" w:rsidRPr="00F1476D">
              <w:t>courts.alaska.gov/shc/family/docs/shc-540n.pdf</w:t>
            </w:r>
          </w:p>
          <w:p w14:paraId="03CB1B47" w14:textId="63655E91" w:rsidR="002C1CE7" w:rsidRDefault="002C1CE7" w:rsidP="0050325B">
            <w:pPr>
              <w:pStyle w:val="BodyText"/>
            </w:pPr>
            <w:r w:rsidRPr="0050325B">
              <w:rPr>
                <w:b/>
              </w:rPr>
              <w:t>Divorce Judgment and Decree, SHC-545</w:t>
            </w:r>
            <w:r w:rsidR="0050325B">
              <w:rPr>
                <w:b/>
              </w:rPr>
              <w:br/>
            </w:r>
            <w:r w:rsidR="0050325B" w:rsidRPr="0050325B">
              <w:t xml:space="preserve">as a </w:t>
            </w:r>
            <w:hyperlink r:id="rId313" w:history="1">
              <w:r w:rsidRPr="005F7050">
                <w:rPr>
                  <w:rStyle w:val="Hyperlink"/>
                </w:rPr>
                <w:t>Word</w:t>
              </w:r>
            </w:hyperlink>
            <w:r>
              <w:t xml:space="preserve"> </w:t>
            </w:r>
            <w:r w:rsidR="0050325B">
              <w:t>file</w:t>
            </w:r>
            <w:r w:rsidR="0050325B">
              <w:br/>
            </w:r>
            <w:r w:rsidR="0050325B" w:rsidRPr="0050325B">
              <w:t>courts.alaska.gov/shc/family/docs/shc-545.doc</w:t>
            </w:r>
            <w:r w:rsidR="0050325B">
              <w:br/>
              <w:t xml:space="preserve">as a </w:t>
            </w:r>
            <w:hyperlink r:id="rId314" w:history="1">
              <w:r w:rsidRPr="005F7050">
                <w:rPr>
                  <w:rStyle w:val="Hyperlink"/>
                </w:rPr>
                <w:t>PDF</w:t>
              </w:r>
            </w:hyperlink>
            <w:r w:rsidR="0050325B">
              <w:t xml:space="preserve"> file</w:t>
            </w:r>
            <w:r w:rsidR="0050325B">
              <w:br/>
            </w:r>
            <w:r w:rsidR="0050325B" w:rsidRPr="0050325B">
              <w:t>courts.alaska.gov/shc/family/docs/shc-545n.pdf</w:t>
            </w:r>
          </w:p>
          <w:p w14:paraId="21E234F5" w14:textId="77777777" w:rsidR="002C1CE7" w:rsidRPr="005F7050" w:rsidRDefault="002C1CE7" w:rsidP="002C1CE7">
            <w:pPr>
              <w:pStyle w:val="BodyText"/>
              <w:rPr>
                <w:color w:val="FF6699"/>
                <w14:textFill>
                  <w14:solidFill>
                    <w14:srgbClr w14:val="FF6699">
                      <w14:lumMod w14:val="50000"/>
                    </w14:srgbClr>
                  </w14:solidFill>
                </w14:textFill>
              </w:rPr>
            </w:pPr>
            <w:r w:rsidRPr="008260F3">
              <w:rPr>
                <w:color w:val="FF6699"/>
                <w14:textFill>
                  <w14:solidFill>
                    <w14:srgbClr w14:val="FF6699">
                      <w14:lumMod w14:val="50000"/>
                    </w14:srgbClr>
                  </w14:solidFill>
                </w14:textFill>
              </w:rPr>
              <w:t>{%</w:t>
            </w:r>
            <w:r>
              <w:rPr>
                <w:color w:val="FF6699"/>
                <w14:textFill>
                  <w14:solidFill>
                    <w14:srgbClr w14:val="FF6699">
                      <w14:lumMod w14:val="50000"/>
                    </w14:srgbClr>
                  </w14:solidFill>
                </w14:textFill>
              </w:rPr>
              <w:t>p</w:t>
            </w:r>
            <w:r w:rsidRPr="008260F3">
              <w:rPr>
                <w:color w:val="FF6699"/>
                <w14:textFill>
                  <w14:solidFill>
                    <w14:srgbClr w14:val="FF6699">
                      <w14:lumMod w14:val="50000"/>
                    </w14:srgbClr>
                  </w14:solidFill>
                </w14:textFill>
              </w:rPr>
              <w:t xml:space="preserve"> </w:t>
            </w:r>
            <w:r>
              <w:rPr>
                <w:color w:val="FF6699"/>
                <w14:textFill>
                  <w14:solidFill>
                    <w14:srgbClr w14:val="FF6699">
                      <w14:lumMod w14:val="50000"/>
                    </w14:srgbClr>
                  </w14:solidFill>
                </w14:textFill>
              </w:rPr>
              <w:t>endif</w:t>
            </w:r>
            <w:r w:rsidRPr="008260F3">
              <w:rPr>
                <w:color w:val="FF6699"/>
                <w14:textFill>
                  <w14:solidFill>
                    <w14:srgbClr w14:val="FF6699">
                      <w14:lumMod w14:val="50000"/>
                    </w14:srgbClr>
                  </w14:solidFill>
                </w14:textFill>
              </w:rPr>
              <w:t xml:space="preserve"> %}</w:t>
            </w:r>
          </w:p>
          <w:p w14:paraId="7E165D63" w14:textId="77777777" w:rsidR="002C1CE7" w:rsidRPr="00091542" w:rsidRDefault="002C1CE7" w:rsidP="002C1CE7">
            <w:pPr>
              <w:pStyle w:val="BodyText"/>
              <w:rPr>
                <w:color w:val="FFC000"/>
              </w:rPr>
            </w:pPr>
            <w:r w:rsidRPr="00091542">
              <w:rPr>
                <w:color w:val="FFC000"/>
              </w:rPr>
              <w:t xml:space="preserve">{% </w:t>
            </w:r>
            <w:r>
              <w:rPr>
                <w:color w:val="FFC000"/>
              </w:rPr>
              <w:t>endif</w:t>
            </w:r>
            <w:r w:rsidRPr="00091542">
              <w:rPr>
                <w:color w:val="FFC000"/>
              </w:rPr>
              <w:t xml:space="preserve"> %}</w:t>
            </w:r>
          </w:p>
          <w:p w14:paraId="3B099C9F" w14:textId="77777777" w:rsidR="002C1CE7" w:rsidRPr="005F7050" w:rsidRDefault="002C1CE7" w:rsidP="002C1CE7">
            <w:pPr>
              <w:pStyle w:val="BodyText"/>
              <w:rPr>
                <w:color w:val="1F4E79" w:themeColor="accent5" w:themeShade="80"/>
                <w:sz w:val="28"/>
              </w:rPr>
            </w:pPr>
            <w:r w:rsidRPr="005F7050">
              <w:rPr>
                <w:color w:val="1F4E79" w:themeColor="accent5" w:themeShade="80"/>
                <w:sz w:val="28"/>
              </w:rPr>
              <w:t xml:space="preserve">{% </w:t>
            </w:r>
            <w:r w:rsidRPr="005F7050">
              <w:rPr>
                <w:color w:val="1F4E79" w:themeColor="accent5" w:themeShade="80"/>
              </w:rPr>
              <w:t>else</w:t>
            </w:r>
            <w:r w:rsidRPr="005F7050">
              <w:rPr>
                <w:color w:val="1F4E79" w:themeColor="accent5" w:themeShade="80"/>
                <w:sz w:val="28"/>
              </w:rPr>
              <w:t xml:space="preserve"> %}</w:t>
            </w:r>
          </w:p>
          <w:p w14:paraId="7ACA4AC3" w14:textId="77777777" w:rsidR="002C1CE7" w:rsidRPr="00091542" w:rsidRDefault="002C1CE7" w:rsidP="002C1CE7">
            <w:pPr>
              <w:pStyle w:val="BodyText"/>
              <w:rPr>
                <w:color w:val="FFC000"/>
              </w:rPr>
            </w:pPr>
            <w:r w:rsidRPr="00091542">
              <w:rPr>
                <w:color w:val="FFC000"/>
              </w:rPr>
              <w:t>{%</w:t>
            </w:r>
            <w:r>
              <w:rPr>
                <w:color w:val="FFC000"/>
              </w:rPr>
              <w:t>p</w:t>
            </w:r>
            <w:r w:rsidRPr="00091542">
              <w:rPr>
                <w:color w:val="FFC000"/>
              </w:rPr>
              <w:t xml:space="preserve"> if kids %}</w:t>
            </w:r>
          </w:p>
          <w:p w14:paraId="3DA31439" w14:textId="42E9D305" w:rsidR="002C1CE7" w:rsidRDefault="002C1CE7" w:rsidP="00F1476D">
            <w:pPr>
              <w:pStyle w:val="BodyText"/>
            </w:pPr>
            <w:r w:rsidRPr="00F1476D">
              <w:rPr>
                <w:b/>
              </w:rPr>
              <w:t xml:space="preserve">Legal Separation with Children and Property Findings of Fact and Conclusions of Law, </w:t>
            </w:r>
            <w:hyperlink r:id="rId315" w:history="1">
              <w:r w:rsidRPr="00F1476D">
                <w:rPr>
                  <w:rStyle w:val="BodyTextChar"/>
                  <w:b/>
                </w:rPr>
                <w:t>SHC-590</w:t>
              </w:r>
            </w:hyperlink>
            <w:r w:rsidR="00F1476D">
              <w:br/>
            </w:r>
            <w:r w:rsidR="00F1476D" w:rsidRPr="00F1476D">
              <w:t>courts.alaska.gov/shc/family/docs/shc-590.doc</w:t>
            </w:r>
          </w:p>
          <w:p w14:paraId="255849B4" w14:textId="1F512FB9" w:rsidR="002C1CE7" w:rsidRDefault="002C1CE7" w:rsidP="00F1476D">
            <w:pPr>
              <w:pStyle w:val="BodyText"/>
            </w:pPr>
            <w:r w:rsidRPr="00F1476D">
              <w:rPr>
                <w:b/>
              </w:rPr>
              <w:t xml:space="preserve">Judgment and Decree for Legal Separation with Children and Property, </w:t>
            </w:r>
            <w:hyperlink r:id="rId316" w:history="1">
              <w:r w:rsidRPr="00F1476D">
                <w:rPr>
                  <w:b/>
                </w:rPr>
                <w:t>SHC-595</w:t>
              </w:r>
            </w:hyperlink>
            <w:r w:rsidR="00F1476D">
              <w:br/>
            </w:r>
            <w:r w:rsidR="00F1476D" w:rsidRPr="00F1476D">
              <w:t>courts.alaska.gov/shc/family/docs/shc-595.doc</w:t>
            </w:r>
          </w:p>
          <w:p w14:paraId="446861C9" w14:textId="77777777" w:rsidR="002C1CE7" w:rsidRPr="00091542" w:rsidRDefault="002C1CE7" w:rsidP="002C1CE7">
            <w:pPr>
              <w:pStyle w:val="BodyText"/>
              <w:rPr>
                <w:color w:val="FFC000"/>
              </w:rPr>
            </w:pPr>
            <w:r w:rsidRPr="00091542">
              <w:rPr>
                <w:color w:val="FFC000"/>
              </w:rPr>
              <w:t>{%</w:t>
            </w:r>
            <w:r>
              <w:rPr>
                <w:color w:val="FFC000"/>
              </w:rPr>
              <w:t>p</w:t>
            </w:r>
            <w:r w:rsidRPr="00091542">
              <w:rPr>
                <w:color w:val="FFC000"/>
              </w:rPr>
              <w:t xml:space="preserve"> </w:t>
            </w:r>
            <w:r>
              <w:rPr>
                <w:color w:val="FFC000"/>
              </w:rPr>
              <w:t>else</w:t>
            </w:r>
            <w:r w:rsidRPr="00091542">
              <w:rPr>
                <w:color w:val="FFC000"/>
              </w:rPr>
              <w:t xml:space="preserve"> %}</w:t>
            </w:r>
          </w:p>
          <w:p w14:paraId="737C2FC9" w14:textId="08A09BEF" w:rsidR="002C1CE7" w:rsidRDefault="002C1CE7" w:rsidP="00F1476D">
            <w:pPr>
              <w:pStyle w:val="BodyText"/>
            </w:pPr>
            <w:r w:rsidRPr="00F1476D">
              <w:rPr>
                <w:b/>
              </w:rPr>
              <w:t xml:space="preserve">Legal Separation with Property and No Children Findings of Fact and Conclusions of Law, </w:t>
            </w:r>
            <w:hyperlink r:id="rId317" w:history="1">
              <w:r w:rsidRPr="00F1476D">
                <w:rPr>
                  <w:b/>
                </w:rPr>
                <w:t>SHC-591</w:t>
              </w:r>
            </w:hyperlink>
            <w:r w:rsidR="00F1476D">
              <w:br/>
            </w:r>
            <w:r w:rsidR="00F1476D" w:rsidRPr="00F1476D">
              <w:t>courts.alaska.gov/shc/family/docs/shc-591.doc</w:t>
            </w:r>
          </w:p>
          <w:p w14:paraId="7FA6F058" w14:textId="148ADD7E" w:rsidR="002C1CE7" w:rsidRDefault="002C1CE7" w:rsidP="00F1476D">
            <w:pPr>
              <w:pStyle w:val="BodyText"/>
            </w:pPr>
            <w:r w:rsidRPr="00F1476D">
              <w:rPr>
                <w:b/>
              </w:rPr>
              <w:t xml:space="preserve">Judgment and Decree for Legal Separation with Property and No Children, </w:t>
            </w:r>
            <w:hyperlink r:id="rId318" w:history="1">
              <w:r w:rsidRPr="00F1476D">
                <w:rPr>
                  <w:b/>
                </w:rPr>
                <w:t>SHC-596</w:t>
              </w:r>
            </w:hyperlink>
            <w:r w:rsidR="00F1476D">
              <w:br/>
            </w:r>
            <w:r w:rsidR="00F1476D" w:rsidRPr="00F1476D">
              <w:t>courts.alaska.gov/shc/family/docs/shc-596.doc</w:t>
            </w:r>
          </w:p>
          <w:p w14:paraId="0BA8B9BD" w14:textId="77777777" w:rsidR="002C1CE7" w:rsidRPr="00091542" w:rsidRDefault="002C1CE7" w:rsidP="002C1CE7">
            <w:pPr>
              <w:pStyle w:val="BodyText"/>
              <w:rPr>
                <w:color w:val="FFC000"/>
              </w:rPr>
            </w:pPr>
            <w:r w:rsidRPr="00091542">
              <w:rPr>
                <w:color w:val="FFC000"/>
              </w:rPr>
              <w:t>{%</w:t>
            </w:r>
            <w:r>
              <w:rPr>
                <w:color w:val="FFC000"/>
              </w:rPr>
              <w:t>p</w:t>
            </w:r>
            <w:r w:rsidRPr="00091542">
              <w:rPr>
                <w:color w:val="FFC000"/>
              </w:rPr>
              <w:t xml:space="preserve"> </w:t>
            </w:r>
            <w:r>
              <w:rPr>
                <w:color w:val="FFC000"/>
              </w:rPr>
              <w:t>endif</w:t>
            </w:r>
            <w:r w:rsidRPr="00091542">
              <w:rPr>
                <w:color w:val="FFC000"/>
              </w:rPr>
              <w:t xml:space="preserve"> %}</w:t>
            </w:r>
          </w:p>
          <w:p w14:paraId="6615E28C" w14:textId="07C116F2" w:rsidR="002C1CE7" w:rsidRPr="002949F9" w:rsidRDefault="002C1CE7" w:rsidP="002C1CE7">
            <w:pPr>
              <w:pStyle w:val="BodyText"/>
              <w:rPr>
                <w:color w:val="1F4E79" w:themeColor="accent5" w:themeShade="80"/>
                <w:sz w:val="28"/>
              </w:rPr>
            </w:pPr>
            <w:r w:rsidRPr="005F7050">
              <w:rPr>
                <w:color w:val="1F4E79" w:themeColor="accent5" w:themeShade="80"/>
                <w:sz w:val="28"/>
              </w:rPr>
              <w:t xml:space="preserve">{% </w:t>
            </w:r>
            <w:r w:rsidR="002949F9">
              <w:rPr>
                <w:color w:val="1F4E79" w:themeColor="accent5" w:themeShade="80"/>
              </w:rPr>
              <w:t>endif</w:t>
            </w:r>
            <w:r w:rsidRPr="005F7050">
              <w:rPr>
                <w:color w:val="1F4E79" w:themeColor="accent5" w:themeShade="80"/>
                <w:sz w:val="28"/>
              </w:rPr>
              <w:t xml:space="preserve"> %}</w:t>
            </w:r>
          </w:p>
        </w:tc>
      </w:tr>
      <w:tr w:rsidR="00BB2365" w14:paraId="48EB3AF5" w14:textId="77777777" w:rsidTr="00290471">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63F1A8F2" w14:textId="77777777" w:rsidR="00BB2365" w:rsidRPr="00310640" w:rsidRDefault="00BB2365" w:rsidP="00BB2365"/>
        </w:tc>
      </w:tr>
      <w:tr w:rsidR="00731C3B" w14:paraId="05FB6D50" w14:textId="77777777" w:rsidTr="00290471">
        <w:trPr>
          <w:jc w:val="center"/>
        </w:trPr>
        <w:tc>
          <w:tcPr>
            <w:tcW w:w="2628" w:type="dxa"/>
            <w:tcMar>
              <w:top w:w="360" w:type="dxa"/>
              <w:left w:w="115" w:type="dxa"/>
              <w:right w:w="115" w:type="dxa"/>
            </w:tcMar>
          </w:tcPr>
          <w:p w14:paraId="42362F06" w14:textId="35D7144A" w:rsidR="00731C3B" w:rsidRDefault="00731C3B" w:rsidP="00BB2365">
            <w:pPr>
              <w:pStyle w:val="Heading2"/>
              <w:outlineLvl w:val="1"/>
            </w:pPr>
            <w:r>
              <w:t xml:space="preserve">Step </w:t>
            </w:r>
            <w:fldSimple w:instr=" SEQ stepList \* MERGEFORMAT ">
              <w:r w:rsidR="00C50DF9">
                <w:rPr>
                  <w:noProof/>
                </w:rPr>
                <w:t>23</w:t>
              </w:r>
            </w:fldSimple>
            <w:r>
              <w:t xml:space="preserve">: </w:t>
            </w:r>
            <w:r w:rsidRPr="00731C3B">
              <w:t>Learn About Other Parts of a Case to End Your Marriage</w:t>
            </w:r>
          </w:p>
        </w:tc>
        <w:tc>
          <w:tcPr>
            <w:tcW w:w="7612" w:type="dxa"/>
            <w:tcMar>
              <w:top w:w="360" w:type="dxa"/>
              <w:left w:w="115" w:type="dxa"/>
              <w:right w:w="115" w:type="dxa"/>
            </w:tcMar>
          </w:tcPr>
          <w:p w14:paraId="43BBD20D" w14:textId="77777777" w:rsidR="00731C3B" w:rsidRPr="00D870C5" w:rsidRDefault="00731C3B" w:rsidP="00731C3B">
            <w:pPr>
              <w:pStyle w:val="BodyText"/>
            </w:pPr>
            <w:r w:rsidRPr="00D870C5">
              <w:t>You can answer more questions to get information about other divorce topics.  If you want to save this Action Plan, be sure to download, save, or print it.  Then return to the Guided Assist page and use the Guided Assist search box to find one of the topics listed below.</w:t>
            </w:r>
          </w:p>
          <w:p w14:paraId="17762660" w14:textId="77777777" w:rsidR="00731C3B" w:rsidRPr="00D870C5" w:rsidRDefault="00731C3B" w:rsidP="00731C3B">
            <w:pPr>
              <w:pStyle w:val="ListParagraph"/>
              <w:ind w:left="405"/>
            </w:pPr>
            <w:r w:rsidRPr="00D870C5">
              <w:t>Responding if Your Spouse Wants to or Starts a Case to End Your Marriage</w:t>
            </w:r>
          </w:p>
          <w:p w14:paraId="2AAAE8B3" w14:textId="77777777" w:rsidR="00731C3B" w:rsidRPr="00D870C5" w:rsidRDefault="00731C3B" w:rsidP="00731C3B">
            <w:pPr>
              <w:pStyle w:val="ListParagraph"/>
              <w:ind w:left="405"/>
            </w:pPr>
            <w:r w:rsidRPr="00D870C5">
              <w:t>Divorce When Both Spouses Agree</w:t>
            </w:r>
          </w:p>
          <w:p w14:paraId="79ADDADD" w14:textId="77777777" w:rsidR="00731C3B" w:rsidRPr="00D870C5" w:rsidRDefault="00731C3B" w:rsidP="00731C3B">
            <w:pPr>
              <w:pStyle w:val="ListParagraph"/>
              <w:ind w:left="405"/>
            </w:pPr>
            <w:r w:rsidRPr="00D870C5">
              <w:t>Resources to Help You and Your Spouse Reach an Agreement </w:t>
            </w:r>
          </w:p>
          <w:p w14:paraId="1DB24733" w14:textId="77777777" w:rsidR="00731C3B" w:rsidRPr="00D870C5" w:rsidRDefault="00731C3B" w:rsidP="00731C3B">
            <w:pPr>
              <w:pStyle w:val="ListParagraph"/>
              <w:ind w:left="405"/>
            </w:pPr>
            <w:r w:rsidRPr="00D870C5">
              <w:t>Parenting Plans and Other Children's Issues in a Divorce</w:t>
            </w:r>
          </w:p>
          <w:p w14:paraId="5B622D31" w14:textId="77777777" w:rsidR="00731C3B" w:rsidRPr="00D870C5" w:rsidRDefault="00731C3B" w:rsidP="00731C3B">
            <w:pPr>
              <w:pStyle w:val="ListParagraph"/>
              <w:ind w:left="405"/>
            </w:pPr>
            <w:r w:rsidRPr="00D870C5">
              <w:t>Dividing Property and Debt in a Divorce </w:t>
            </w:r>
          </w:p>
          <w:p w14:paraId="606C9D72" w14:textId="77777777" w:rsidR="00731C3B" w:rsidRPr="00D870C5" w:rsidRDefault="00731C3B" w:rsidP="00731C3B">
            <w:pPr>
              <w:pStyle w:val="ListParagraph"/>
              <w:ind w:left="405"/>
            </w:pPr>
            <w:r w:rsidRPr="00D870C5">
              <w:t>Asking for an Order in a Divorce Case When the Issue Can’t Wait for the Court’s Final Decision (Filing a Motion) </w:t>
            </w:r>
          </w:p>
          <w:p w14:paraId="41E106CA" w14:textId="77777777" w:rsidR="00731C3B" w:rsidRPr="00D870C5" w:rsidRDefault="00731C3B" w:rsidP="00731C3B">
            <w:pPr>
              <w:pStyle w:val="ListParagraph"/>
              <w:ind w:left="405"/>
            </w:pPr>
            <w:r w:rsidRPr="00D870C5">
              <w:t>Preparing for Divorce Hearings or Trial </w:t>
            </w:r>
          </w:p>
          <w:p w14:paraId="70CE4E31" w14:textId="77777777" w:rsidR="00731C3B" w:rsidRPr="00D870C5" w:rsidRDefault="00731C3B" w:rsidP="00731C3B">
            <w:pPr>
              <w:pStyle w:val="ListParagraph"/>
              <w:ind w:left="405"/>
            </w:pPr>
            <w:r w:rsidRPr="00D870C5">
              <w:t>Enforcing a Divorce Court Order</w:t>
            </w:r>
          </w:p>
          <w:p w14:paraId="33B6C6F5" w14:textId="0D538743" w:rsidR="00731C3B" w:rsidRDefault="00731C3B" w:rsidP="00731C3B">
            <w:pPr>
              <w:pStyle w:val="ListParagraph"/>
              <w:ind w:left="405"/>
            </w:pPr>
            <w:r w:rsidRPr="00D870C5">
              <w:t>Changing a Divorce Court Order</w:t>
            </w:r>
          </w:p>
        </w:tc>
      </w:tr>
      <w:tr w:rsidR="00BB2365" w14:paraId="33FE4350" w14:textId="77777777" w:rsidTr="00290471">
        <w:trPr>
          <w:jc w:val="center"/>
        </w:trPr>
        <w:tc>
          <w:tcPr>
            <w:tcW w:w="2628" w:type="dxa"/>
            <w:tcMar>
              <w:top w:w="360" w:type="dxa"/>
              <w:left w:w="115" w:type="dxa"/>
              <w:right w:w="115" w:type="dxa"/>
            </w:tcMar>
          </w:tcPr>
          <w:p w14:paraId="4C1B8FFF" w14:textId="3D9E7DE4" w:rsidR="00BB2365" w:rsidRDefault="00BB2365" w:rsidP="00BB2365">
            <w:pPr>
              <w:pStyle w:val="Heading2"/>
              <w:outlineLvl w:val="1"/>
            </w:pPr>
            <w:bookmarkStart w:id="206" w:name="_Ref119655071"/>
            <w:r>
              <w:t xml:space="preserve">Step </w:t>
            </w:r>
            <w:bookmarkStart w:id="20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C50DF9">
              <w:rPr>
                <w:rStyle w:val="NumChar"/>
                <w:noProof/>
              </w:rPr>
              <w:t>24</w:t>
            </w:r>
            <w:r w:rsidRPr="00E11A90">
              <w:rPr>
                <w:rStyle w:val="NumChar"/>
              </w:rPr>
              <w:fldChar w:fldCharType="end"/>
            </w:r>
            <w:bookmarkEnd w:id="207"/>
            <w:r>
              <w:t xml:space="preserve">: Get more </w:t>
            </w:r>
            <w:r w:rsidRPr="00B144F2">
              <w:t>information</w:t>
            </w:r>
            <w:r>
              <w:t xml:space="preserve"> or help</w:t>
            </w:r>
            <w:bookmarkEnd w:id="206"/>
          </w:p>
        </w:tc>
        <w:tc>
          <w:tcPr>
            <w:tcW w:w="7612" w:type="dxa"/>
            <w:tcMar>
              <w:top w:w="360" w:type="dxa"/>
              <w:left w:w="115" w:type="dxa"/>
              <w:right w:w="115" w:type="dxa"/>
            </w:tcMar>
          </w:tcPr>
          <w:p w14:paraId="58700F77" w14:textId="517A23B1" w:rsidR="00BB2365" w:rsidRPr="008376C2" w:rsidRDefault="00BB2365" w:rsidP="00BB2365">
            <w:pPr>
              <w:pStyle w:val="BodyText"/>
            </w:pPr>
            <w:r>
              <w:t xml:space="preserve">For help with forms or understanding the process, call the </w:t>
            </w:r>
            <w:hyperlink r:id="rId319" w:history="1">
              <w:r w:rsidRPr="00C66E1B">
                <w:rPr>
                  <w:b/>
                </w:rPr>
                <w:t>Family Law Self-Help Center</w:t>
              </w:r>
            </w:hyperlink>
            <w:r>
              <w:br/>
            </w:r>
            <w:r w:rsidRPr="008376C2">
              <w:t>(907) 264-0851 or</w:t>
            </w:r>
            <w:r>
              <w:br/>
              <w:t>(</w:t>
            </w:r>
            <w:r w:rsidRPr="008376C2">
              <w:t>866) 279-0851 from an Alaska-based phone outside of Anchorage.</w:t>
            </w:r>
          </w:p>
          <w:p w14:paraId="5E0E1C4C" w14:textId="55B80F59" w:rsidR="00BB2365" w:rsidRDefault="00BB2365" w:rsidP="00BB2365">
            <w:pPr>
              <w:pStyle w:val="BodyText"/>
            </w:pPr>
            <w:r>
              <w:t xml:space="preserve">Many lawyers offer free or flat fee consultations without having to hire them for the whole case. </w:t>
            </w:r>
            <w:hyperlink r:id="rId320" w:history="1">
              <w:r w:rsidRPr="00C66E1B">
                <w:rPr>
                  <w:b/>
                </w:rPr>
                <w:t>Find a Lawye</w:t>
              </w:r>
              <w:r w:rsidRPr="008376C2">
                <w:rPr>
                  <w:rStyle w:val="Hyperlink"/>
                </w:rPr>
                <w:t>r</w:t>
              </w:r>
            </w:hyperlink>
            <w:r>
              <w:t>.</w:t>
            </w:r>
          </w:p>
          <w:p w14:paraId="5E60882B" w14:textId="11319F34" w:rsidR="00BB2365" w:rsidRDefault="00BB2365" w:rsidP="00BB2365">
            <w:pPr>
              <w:pStyle w:val="BodyText"/>
            </w:pPr>
            <w:r>
              <w:t xml:space="preserve">Depending on your income, you may qualify for </w:t>
            </w:r>
            <w:hyperlink r:id="rId321" w:history="1">
              <w:r w:rsidRPr="00C66E1B">
                <w:rPr>
                  <w:b/>
                </w:rPr>
                <w:t>Alaska Free Legal Answers</w:t>
              </w:r>
            </w:hyperlink>
            <w:r>
              <w:t>.</w:t>
            </w:r>
          </w:p>
          <w:p w14:paraId="3854BD6D" w14:textId="37B54783" w:rsidR="00BB2365" w:rsidRDefault="00BB2365" w:rsidP="00BB2365">
            <w:pPr>
              <w:pStyle w:val="BodyText"/>
            </w:pPr>
            <w:r>
              <w:t xml:space="preserve">Depending on your income and circumstances, you may qualify for a free lawyer from </w:t>
            </w:r>
            <w:hyperlink r:id="rId322"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40853A37" w:rsidR="00BB2365" w:rsidRPr="008376C2" w:rsidRDefault="00784B49" w:rsidP="00BB2365">
            <w:pPr>
              <w:pStyle w:val="BodyText"/>
            </w:pPr>
            <w:hyperlink r:id="rId323" w:history="1">
              <w:r w:rsidR="00BB2365" w:rsidRPr="00C75AF0">
                <w:rPr>
                  <w:b/>
                </w:rPr>
                <w:t>Family Law Self-Help Center</w:t>
              </w:r>
              <w:r w:rsidR="00BB2365" w:rsidRPr="008376C2">
                <w:rPr>
                  <w:rStyle w:val="Hyperlink"/>
                </w:rPr>
                <w:br/>
              </w:r>
            </w:hyperlink>
            <w:r w:rsidR="00BB2365" w:rsidRPr="008376C2">
              <w:rPr>
                <w:rStyle w:val="BodyTextChar"/>
              </w:rPr>
              <w:t>courts.alaska.gov/shc/family/selfhelp.htm</w:t>
            </w:r>
          </w:p>
          <w:p w14:paraId="44F097DF" w14:textId="521730B6" w:rsidR="00BB2365" w:rsidRPr="008376C2" w:rsidRDefault="00784B49" w:rsidP="00BB2365">
            <w:pPr>
              <w:pStyle w:val="BodyText"/>
            </w:pPr>
            <w:hyperlink r:id="rId324" w:history="1">
              <w:r w:rsidR="00BB2365" w:rsidRPr="00C75AF0">
                <w:rPr>
                  <w:b/>
                </w:rPr>
                <w:t>Find a Lawyer</w:t>
              </w:r>
              <w:r w:rsidR="00BB2365" w:rsidRPr="008376C2">
                <w:rPr>
                  <w:rStyle w:val="Hyperlink"/>
                </w:rPr>
                <w:br/>
              </w:r>
            </w:hyperlink>
            <w:r w:rsidR="00BB2365" w:rsidRPr="008376C2">
              <w:rPr>
                <w:rStyle w:val="BodyTextChar"/>
              </w:rPr>
              <w:t>courts.alaska.gov/shc/shclawyer.htm</w:t>
            </w:r>
          </w:p>
          <w:p w14:paraId="5CFF301C" w14:textId="5EB4A310" w:rsidR="00BB2365" w:rsidRPr="008376C2" w:rsidRDefault="00784B49" w:rsidP="00BB2365">
            <w:pPr>
              <w:pStyle w:val="BodyText"/>
            </w:pPr>
            <w:hyperlink r:id="rId325"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52E07AB2" w:rsidR="00BB2365" w:rsidRPr="008376C2" w:rsidRDefault="00784B49" w:rsidP="006D3807">
            <w:pPr>
              <w:pStyle w:val="BodyText"/>
              <w:spacing w:after="0"/>
            </w:pPr>
            <w:hyperlink r:id="rId326"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27"/>
      <w:headerReference w:type="default" r:id="rId328"/>
      <w:footerReference w:type="even" r:id="rId329"/>
      <w:footerReference w:type="default" r:id="rId330"/>
      <w:headerReference w:type="first" r:id="rId331"/>
      <w:footerReference w:type="first" r:id="rId332"/>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Caroline Robinson" w:date="2023-01-18T15:20:00Z" w:initials="CR">
    <w:p w14:paraId="3BB7A256" w14:textId="37E7AF2B" w:rsidR="000B5197" w:rsidRDefault="000B5197">
      <w:pPr>
        <w:pStyle w:val="CommentText"/>
      </w:pPr>
      <w:r>
        <w:rPr>
          <w:rStyle w:val="CommentReference"/>
        </w:rPr>
        <w:annotationRef/>
      </w:r>
      <w:r>
        <w:t>Edit</w:t>
      </w:r>
    </w:p>
  </w:comment>
  <w:comment w:id="24" w:author="Caroline Robinson" w:date="2023-01-19T14:45:00Z" w:initials="CR">
    <w:p w14:paraId="6597886F" w14:textId="77777777" w:rsidR="000B5197" w:rsidRDefault="000B5197" w:rsidP="00E743D1">
      <w:pPr>
        <w:pStyle w:val="CommentText"/>
      </w:pPr>
      <w:r>
        <w:rPr>
          <w:rStyle w:val="CommentReference"/>
        </w:rPr>
        <w:annotationRef/>
      </w:r>
      <w:r>
        <w:t>These paragraphs only appear in 1 of the a2j templates.</w:t>
      </w:r>
    </w:p>
  </w:comment>
  <w:comment w:id="25" w:author="Caroline Robinson" w:date="2023-01-19T13:51:00Z" w:initials="CR">
    <w:p w14:paraId="015A03CA" w14:textId="77777777" w:rsidR="000B5197" w:rsidRDefault="000B5197" w:rsidP="00E743D1">
      <w:pPr>
        <w:pStyle w:val="CommentText"/>
      </w:pPr>
      <w:r>
        <w:rPr>
          <w:rStyle w:val="CommentReference"/>
        </w:rPr>
        <w:annotationRef/>
      </w:r>
      <w:r>
        <w:t>Edit – we should know if these forms need signatures</w:t>
      </w:r>
      <w:r>
        <w:br/>
      </w:r>
      <w:r>
        <w:br/>
        <w:t xml:space="preserve">Also don't we want everyone to always make and keep a copy of everything they send to their spouse as well as </w:t>
      </w:r>
      <w:proofErr w:type="spellStart"/>
      <w:r>
        <w:t>filng</w:t>
      </w:r>
      <w:proofErr w:type="spellEnd"/>
      <w:r>
        <w:t xml:space="preserve"> at court?</w:t>
      </w:r>
    </w:p>
  </w:comment>
  <w:comment w:id="26" w:author="Caroline Robinson" w:date="2023-01-19T08:05:00Z" w:initials="CR">
    <w:p w14:paraId="754FFA5A" w14:textId="77777777" w:rsidR="000B5197" w:rsidRDefault="000B5197" w:rsidP="00E743D1">
      <w:pPr>
        <w:pStyle w:val="CommentText"/>
      </w:pPr>
      <w:r>
        <w:rPr>
          <w:rStyle w:val="CommentReference"/>
        </w:rPr>
        <w:annotationRef/>
      </w:r>
      <w:r>
        <w:t>Edit</w:t>
      </w:r>
    </w:p>
  </w:comment>
  <w:comment w:id="27" w:author="Caroline Robinson" w:date="2023-01-19T13:51:00Z" w:initials="CR">
    <w:p w14:paraId="119AC2C8" w14:textId="77777777" w:rsidR="000B5197" w:rsidRDefault="000B5197" w:rsidP="00A40AE9">
      <w:pPr>
        <w:pStyle w:val="CommentText"/>
      </w:pPr>
      <w:r>
        <w:rPr>
          <w:rStyle w:val="CommentReference"/>
        </w:rPr>
        <w:annotationRef/>
      </w:r>
      <w:r>
        <w:t>Edit – we should know if these forms need signatures</w:t>
      </w:r>
      <w:r>
        <w:br/>
      </w:r>
      <w:r>
        <w:br/>
        <w:t xml:space="preserve">Also don't we want everyone to always make and keep a copy of everything they send to their spouse as well as </w:t>
      </w:r>
      <w:proofErr w:type="spellStart"/>
      <w:r>
        <w:t>filng</w:t>
      </w:r>
      <w:proofErr w:type="spellEnd"/>
      <w:r>
        <w:t xml:space="preserve"> at court?</w:t>
      </w:r>
    </w:p>
  </w:comment>
  <w:comment w:id="38" w:author="Caroline Robinson [2]" w:date="2023-10-31T16:03:00Z" w:initials="CR">
    <w:p w14:paraId="52948A61" w14:textId="77777777" w:rsidR="00D724B2" w:rsidRDefault="00D724B2" w:rsidP="00D724B2">
      <w:pPr>
        <w:pStyle w:val="CommentText"/>
      </w:pPr>
      <w:r>
        <w:rPr>
          <w:rStyle w:val="CommentReference"/>
        </w:rPr>
        <w:annotationRef/>
      </w:r>
      <w:r>
        <w:t>Nothing here about putting in email address if you are willing to get notices from the court by email, do we want?</w:t>
      </w:r>
    </w:p>
  </w:comment>
  <w:comment w:id="41" w:author="Caroline Robinson" w:date="2023-10-30T15:12:00Z" w:initials="CR">
    <w:p w14:paraId="278D8AA0" w14:textId="77777777" w:rsidR="00D724B2" w:rsidRDefault="00D724B2" w:rsidP="00D724B2">
      <w:pPr>
        <w:pStyle w:val="CommentText"/>
      </w:pPr>
      <w:r>
        <w:rPr>
          <w:rStyle w:val="CommentReference"/>
        </w:rPr>
        <w:annotationRef/>
      </w:r>
      <w:r>
        <w:t xml:space="preserve">Check our Convention document for this text </w:t>
      </w:r>
    </w:p>
  </w:comment>
  <w:comment w:id="42" w:author="Caroline Robinson" w:date="2023-10-30T15:14:00Z" w:initials="CR">
    <w:p w14:paraId="7C0BD85D" w14:textId="77777777" w:rsidR="00D724B2" w:rsidRDefault="00D724B2" w:rsidP="00D724B2">
      <w:pPr>
        <w:pStyle w:val="CommentText"/>
      </w:pPr>
      <w:r>
        <w:rPr>
          <w:rStyle w:val="CommentReference"/>
        </w:rPr>
        <w:annotationRef/>
      </w:r>
      <w:r>
        <w:t xml:space="preserve">Add a question to the interview to simplify this step. </w:t>
      </w:r>
    </w:p>
  </w:comment>
  <w:comment w:id="43" w:author="Caroline Robinson" w:date="2023-10-30T15:14:00Z" w:initials="CR">
    <w:p w14:paraId="6D78697C" w14:textId="77777777" w:rsidR="00D724B2" w:rsidRDefault="00D724B2" w:rsidP="00D724B2">
      <w:pPr>
        <w:pStyle w:val="CommentText"/>
      </w:pPr>
      <w:r>
        <w:rPr>
          <w:rStyle w:val="CommentReference"/>
        </w:rPr>
        <w:annotationRef/>
      </w:r>
      <w:r>
        <w:t>But you have to fill in the case number when you file your case on all these other forms?</w:t>
      </w:r>
    </w:p>
  </w:comment>
  <w:comment w:id="45" w:author="Caroline Robinson" w:date="2023-10-30T15:31:00Z" w:initials="CR">
    <w:p w14:paraId="3F73A412" w14:textId="77777777" w:rsidR="00D724B2" w:rsidRDefault="00D724B2" w:rsidP="00D724B2">
      <w:pPr>
        <w:pStyle w:val="CommentText"/>
      </w:pPr>
      <w:r>
        <w:rPr>
          <w:rStyle w:val="CommentReference"/>
        </w:rPr>
        <w:annotationRef/>
      </w:r>
      <w:r>
        <w:t>Courts or judges?</w:t>
      </w:r>
    </w:p>
  </w:comment>
  <w:comment w:id="47" w:author="Caroline Robinson [2]" w:date="2023-10-30T16:46:00Z" w:initials="CR">
    <w:p w14:paraId="526A2147" w14:textId="77777777" w:rsidR="00D724B2" w:rsidRDefault="00D724B2" w:rsidP="00D724B2">
      <w:pPr>
        <w:pStyle w:val="CommentText"/>
      </w:pPr>
      <w:r>
        <w:rPr>
          <w:rStyle w:val="CommentReference"/>
        </w:rPr>
        <w:annotationRef/>
      </w:r>
      <w:r>
        <w:t>Note from Aug 2, 2022:</w:t>
      </w:r>
      <w:r>
        <w:br/>
        <w:t>"Actually that mother is no longer pregnant right, this is why the new Dodds case is so critical. What is Alaska’s position on abortion now anyway?"</w:t>
      </w:r>
    </w:p>
    <w:p w14:paraId="4C8B795C" w14:textId="77777777" w:rsidR="00D724B2" w:rsidRDefault="00D724B2" w:rsidP="00D724B2">
      <w:pPr>
        <w:pStyle w:val="CommentText"/>
      </w:pPr>
    </w:p>
  </w:comment>
  <w:comment w:id="66" w:author="Caroline Robinson [2]" w:date="2023-10-31T14:47:00Z" w:initials="CR">
    <w:p w14:paraId="1DBB8CB9" w14:textId="77777777" w:rsidR="00D724B2" w:rsidRDefault="00D724B2" w:rsidP="00D724B2">
      <w:pPr>
        <w:pStyle w:val="CommentText"/>
      </w:pPr>
      <w:r>
        <w:rPr>
          <w:rStyle w:val="CommentReference"/>
        </w:rPr>
        <w:annotationRef/>
      </w:r>
      <w:r>
        <w:t>3 different affidavits, each person signs their own? Or one affidavit that all 3 people sign.</w:t>
      </w:r>
    </w:p>
  </w:comment>
  <w:comment w:id="67" w:author="Caroline Robinson [2]" w:date="2023-10-31T16:07:00Z" w:initials="CR">
    <w:p w14:paraId="3F1267EE" w14:textId="77777777" w:rsidR="00D724B2" w:rsidRDefault="00D724B2" w:rsidP="00D724B2">
      <w:pPr>
        <w:pStyle w:val="CommentText"/>
      </w:pPr>
      <w:r>
        <w:rPr>
          <w:rStyle w:val="CommentReference"/>
        </w:rPr>
        <w:annotationRef/>
      </w:r>
      <w:r>
        <w:t>Jeannie said in Zoom call today – 1 affidavit.</w:t>
      </w:r>
    </w:p>
  </w:comment>
  <w:comment w:id="72" w:author="Caroline Robinson" w:date="2023-10-30T15:14:00Z" w:initials="CR">
    <w:p w14:paraId="4029DD51" w14:textId="77777777" w:rsidR="00D724B2" w:rsidRDefault="00D724B2" w:rsidP="00D724B2">
      <w:pPr>
        <w:pStyle w:val="CommentText"/>
      </w:pPr>
      <w:r>
        <w:rPr>
          <w:rStyle w:val="CommentReference"/>
        </w:rPr>
        <w:annotationRef/>
      </w:r>
      <w:r>
        <w:t xml:space="preserve">Add a question to the interview to simplify this step. </w:t>
      </w:r>
    </w:p>
  </w:comment>
  <w:comment w:id="77" w:author="Caroline Robinson [2]" w:date="2023-11-01T14:55:00Z" w:initials="CR">
    <w:p w14:paraId="19FEC638" w14:textId="77777777" w:rsidR="00784B49" w:rsidRDefault="00784B49" w:rsidP="00784B49">
      <w:pPr>
        <w:pStyle w:val="CommentText"/>
      </w:pPr>
      <w:r>
        <w:rPr>
          <w:rStyle w:val="CommentReference"/>
        </w:rPr>
        <w:annotationRef/>
      </w:r>
      <w:r>
        <w:t>Make a variable after asking if you or your wife could be pregnant.</w:t>
      </w:r>
    </w:p>
  </w:comment>
  <w:comment w:id="96" w:author="Caroline Robinson [2]" w:date="2023-11-01T15:58:00Z" w:initials="CR">
    <w:p w14:paraId="5E070598" w14:textId="77777777" w:rsidR="00784B49" w:rsidRDefault="00784B49" w:rsidP="00784B49">
      <w:pPr>
        <w:pStyle w:val="CommentText"/>
      </w:pPr>
      <w:r>
        <w:rPr>
          <w:rStyle w:val="CommentReference"/>
        </w:rPr>
        <w:annotationRef/>
      </w:r>
      <w:r>
        <w:t xml:space="preserve">No 'a' at the end of this form on the website </w:t>
      </w:r>
      <w:r w:rsidRPr="00DE2737">
        <w:t>https://courts.alaska.gov/shc/family/shcforms.htm</w:t>
      </w:r>
    </w:p>
  </w:comment>
  <w:comment w:id="127" w:author="Caroline Robinson [2]" w:date="2023-11-01T14:55:00Z" w:initials="CR">
    <w:p w14:paraId="09816195" w14:textId="77777777" w:rsidR="00784B49" w:rsidRDefault="00784B49" w:rsidP="00784B49">
      <w:pPr>
        <w:pStyle w:val="CommentText"/>
      </w:pPr>
      <w:r>
        <w:rPr>
          <w:rStyle w:val="CommentReference"/>
        </w:rPr>
        <w:annotationRef/>
      </w:r>
      <w:r>
        <w:t>Make a variable after asking if you or your wife could be pregnant.</w:t>
      </w:r>
    </w:p>
  </w:comment>
  <w:comment w:id="143" w:author="Caroline Robinson [2]" w:date="2023-11-02T13:46:00Z" w:initials="CR">
    <w:p w14:paraId="438959BC" w14:textId="77777777" w:rsidR="00784B49" w:rsidRDefault="00784B49" w:rsidP="00784B49">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w:t>
      </w:r>
      <w:r w:rsidRPr="0089796A">
        <w:t xml:space="preserve">delaying your legal separation until after the child is born will harm one of the spouses. </w:t>
      </w:r>
      <w:r>
        <w:t>"</w:t>
      </w:r>
      <w:r>
        <w:br/>
      </w:r>
      <w:r>
        <w:br/>
        <w:t xml:space="preserve">Not in paragraphs when parents agree to legal separation in step before. </w:t>
      </w:r>
    </w:p>
  </w:comment>
  <w:comment w:id="170" w:author="Caroline Robinson [2]" w:date="2023-11-02T14:05:00Z" w:initials="CR">
    <w:p w14:paraId="07445B84" w14:textId="77777777" w:rsidR="00784B49" w:rsidRDefault="00784B49" w:rsidP="00784B49">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198" w:author="Caroline Robinson [2]" w:date="2023-11-02T14:12:00Z" w:initials="CR">
    <w:p w14:paraId="64777EBD" w14:textId="77777777" w:rsidR="00784B49" w:rsidRDefault="00784B49" w:rsidP="00784B49">
      <w:pPr>
        <w:pStyle w:val="CommentText"/>
      </w:pPr>
      <w:r>
        <w:rPr>
          <w:rStyle w:val="CommentReference"/>
        </w:rPr>
        <w:annotationRef/>
      </w:r>
      <w:r>
        <w:t>Isn't this a legal separation case so the mother would be married to the husband?</w:t>
      </w:r>
    </w:p>
  </w:comment>
  <w:comment w:id="204" w:author="Caroline Robinson" w:date="2023-01-18T09:53:00Z" w:initials="CR">
    <w:p w14:paraId="017A7D29" w14:textId="77777777" w:rsidR="000B5197" w:rsidRDefault="000B5197">
      <w:pPr>
        <w:pStyle w:val="CommentText"/>
      </w:pPr>
      <w:r>
        <w:rPr>
          <w:rStyle w:val="CommentReference"/>
        </w:rPr>
        <w:annotationRef/>
      </w:r>
      <w:r>
        <w:t xml:space="preserve">identical to Step 7 </w:t>
      </w:r>
      <w:r>
        <w:br/>
      </w:r>
      <w:r w:rsidRPr="00F1453D">
        <w:t>Talk to your spouse to see if you agree</w:t>
      </w:r>
      <w:r>
        <w:t xml:space="preserve"> except for:</w:t>
      </w:r>
    </w:p>
    <w:p w14:paraId="10B88E94" w14:textId="77777777" w:rsidR="000B5197" w:rsidRDefault="000B5197" w:rsidP="005F7050">
      <w:pPr>
        <w:pStyle w:val="CommentText"/>
        <w:numPr>
          <w:ilvl w:val="0"/>
          <w:numId w:val="7"/>
        </w:numPr>
      </w:pPr>
      <w:r>
        <w:t xml:space="preserve"> last paragraph and </w:t>
      </w:r>
    </w:p>
    <w:p w14:paraId="3C407A0C" w14:textId="4E8F29E6" w:rsidR="000B5197" w:rsidRDefault="000B5197" w:rsidP="005F7050">
      <w:pPr>
        <w:pStyle w:val="CommentText"/>
        <w:numPr>
          <w:ilvl w:val="0"/>
          <w:numId w:val="7"/>
        </w:numPr>
      </w:pPr>
      <w:r>
        <w:t xml:space="preserve"> Kid conditions</w:t>
      </w:r>
    </w:p>
  </w:comment>
  <w:comment w:id="205" w:author="Caroline Robinson" w:date="2023-01-18T09:57:00Z" w:initials="CR">
    <w:p w14:paraId="5A03C45F" w14:textId="2AE7100A" w:rsidR="000B5197" w:rsidRDefault="000B5197">
      <w:pPr>
        <w:pStyle w:val="CommentText"/>
      </w:pPr>
      <w:r>
        <w:rPr>
          <w:rStyle w:val="CommentReference"/>
        </w:rPr>
        <w:annotationRef/>
      </w:r>
      <w:r>
        <w: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7A256" w15:done="0"/>
  <w15:commentEx w15:paraId="6597886F" w15:done="0"/>
  <w15:commentEx w15:paraId="015A03CA" w15:done="0"/>
  <w15:commentEx w15:paraId="754FFA5A" w15:done="0"/>
  <w15:commentEx w15:paraId="119AC2C8" w15:done="0"/>
  <w15:commentEx w15:paraId="52948A61" w15:done="0"/>
  <w15:commentEx w15:paraId="278D8AA0" w15:done="1"/>
  <w15:commentEx w15:paraId="7C0BD85D" w15:done="0"/>
  <w15:commentEx w15:paraId="6D78697C" w15:done="0"/>
  <w15:commentEx w15:paraId="3F73A412" w15:done="0"/>
  <w15:commentEx w15:paraId="4C8B795C" w15:done="0"/>
  <w15:commentEx w15:paraId="1DBB8CB9" w15:done="1"/>
  <w15:commentEx w15:paraId="3F1267EE" w15:paraIdParent="1DBB8CB9" w15:done="1"/>
  <w15:commentEx w15:paraId="4029DD51" w15:done="0"/>
  <w15:commentEx w15:paraId="19FEC638" w15:done="0"/>
  <w15:commentEx w15:paraId="5E070598" w15:done="1"/>
  <w15:commentEx w15:paraId="09816195" w15:done="0"/>
  <w15:commentEx w15:paraId="438959BC" w15:done="0"/>
  <w15:commentEx w15:paraId="07445B84" w15:done="0"/>
  <w15:commentEx w15:paraId="64777EBD" w15:done="0"/>
  <w15:commentEx w15:paraId="3C407A0C" w15:done="0"/>
  <w15:commentEx w15:paraId="5A03C4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BA3E9" w16cex:dateUtc="2023-11-01T00:03:00Z"/>
  <w16cex:commentExtensible w16cex:durableId="28EA4656" w16cex:dateUtc="2023-10-30T23:12:00Z"/>
  <w16cex:commentExtensible w16cex:durableId="28EA46BA" w16cex:dateUtc="2023-10-30T23:14:00Z"/>
  <w16cex:commentExtensible w16cex:durableId="28EA46E5" w16cex:dateUtc="2023-10-30T23:14:00Z"/>
  <w16cex:commentExtensible w16cex:durableId="28EA4AC6" w16cex:dateUtc="2023-10-30T23:31:00Z"/>
  <w16cex:commentExtensible w16cex:durableId="28EA5C7B" w16cex:dateUtc="2023-10-31T00:46:00Z"/>
  <w16cex:commentExtensible w16cex:durableId="28EB921D" w16cex:dateUtc="2023-10-31T22:47:00Z"/>
  <w16cex:commentExtensible w16cex:durableId="28EBA4A7" w16cex:dateUtc="2023-11-01T00:07:00Z"/>
  <w16cex:commentExtensible w16cex:durableId="28EA491D" w16cex:dateUtc="2023-10-30T23:14:00Z"/>
  <w16cex:commentExtensible w16cex:durableId="28ECE557" w16cex:dateUtc="2023-11-01T22:55:00Z"/>
  <w16cex:commentExtensible w16cex:durableId="28ECF41E" w16cex:dateUtc="2023-11-01T23:58:00Z"/>
  <w16cex:commentExtensible w16cex:durableId="28ECFB7E" w16cex:dateUtc="2023-11-01T22:55:00Z"/>
  <w16cex:commentExtensible w16cex:durableId="28EE26A3" w16cex:dateUtc="2023-11-02T21:46:00Z"/>
  <w16cex:commentExtensible w16cex:durableId="28EE2B44" w16cex:dateUtc="2023-11-02T22:05:00Z"/>
  <w16cex:commentExtensible w16cex:durableId="28EE2CBB" w16cex:dateUtc="2023-11-02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7A256" w16cid:durableId="27728CB0"/>
  <w16cid:commentId w16cid:paraId="6597886F" w16cid:durableId="2773D5FC"/>
  <w16cid:commentId w16cid:paraId="015A03CA" w16cid:durableId="2773C97F"/>
  <w16cid:commentId w16cid:paraId="754FFA5A" w16cid:durableId="27737862"/>
  <w16cid:commentId w16cid:paraId="119AC2C8" w16cid:durableId="277500C5"/>
  <w16cid:commentId w16cid:paraId="52948A61" w16cid:durableId="28EBA3E9"/>
  <w16cid:commentId w16cid:paraId="278D8AA0" w16cid:durableId="28EA4656"/>
  <w16cid:commentId w16cid:paraId="7C0BD85D" w16cid:durableId="28EA46BA"/>
  <w16cid:commentId w16cid:paraId="6D78697C" w16cid:durableId="28EA46E5"/>
  <w16cid:commentId w16cid:paraId="3F73A412" w16cid:durableId="28EA4AC6"/>
  <w16cid:commentId w16cid:paraId="4C8B795C" w16cid:durableId="28EA5C7B"/>
  <w16cid:commentId w16cid:paraId="1DBB8CB9" w16cid:durableId="28EB921D"/>
  <w16cid:commentId w16cid:paraId="3F1267EE" w16cid:durableId="28EBA4A7"/>
  <w16cid:commentId w16cid:paraId="4029DD51" w16cid:durableId="28EA491D"/>
  <w16cid:commentId w16cid:paraId="19FEC638" w16cid:durableId="28ECE557"/>
  <w16cid:commentId w16cid:paraId="5E070598" w16cid:durableId="28ECF41E"/>
  <w16cid:commentId w16cid:paraId="09816195" w16cid:durableId="28ECFB7E"/>
  <w16cid:commentId w16cid:paraId="438959BC" w16cid:durableId="28EE26A3"/>
  <w16cid:commentId w16cid:paraId="07445B84" w16cid:durableId="28EE2B44"/>
  <w16cid:commentId w16cid:paraId="64777EBD" w16cid:durableId="28EE2CBB"/>
  <w16cid:commentId w16cid:paraId="3C407A0C" w16cid:durableId="27724006"/>
  <w16cid:commentId w16cid:paraId="5A03C45F" w16cid:durableId="277241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3E47" w14:textId="77777777" w:rsidR="000B5197" w:rsidRDefault="000B5197" w:rsidP="00C87D75">
      <w:r>
        <w:separator/>
      </w:r>
    </w:p>
  </w:endnote>
  <w:endnote w:type="continuationSeparator" w:id="0">
    <w:p w14:paraId="2F51C1B0" w14:textId="77777777" w:rsidR="000B5197" w:rsidRDefault="000B519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0B5197" w:rsidRDefault="000B51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0B5197" w:rsidRDefault="000B5197"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0B5197" w:rsidRDefault="000B5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A2B2" w14:textId="77777777" w:rsidR="000B5197" w:rsidRDefault="000B5197" w:rsidP="00C87D75">
      <w:r>
        <w:separator/>
      </w:r>
    </w:p>
  </w:footnote>
  <w:footnote w:type="continuationSeparator" w:id="0">
    <w:p w14:paraId="08B694B2" w14:textId="77777777" w:rsidR="000B5197" w:rsidRDefault="000B5197"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0B5197" w:rsidRDefault="000B51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0B5197" w:rsidRDefault="000B51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0B5197" w:rsidRDefault="000B51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41427"/>
    <w:multiLevelType w:val="hybridMultilevel"/>
    <w:tmpl w:val="0A3C0C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F6B4EBA6"/>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numFmt w:val="bullet"/>
      <w:lvlText w:val="•"/>
      <w:lvlJc w:val="left"/>
      <w:pPr>
        <w:ind w:left="3240" w:hanging="720"/>
      </w:pPr>
      <w:rPr>
        <w:rFonts w:ascii="Helvetica" w:eastAsiaTheme="minorHAnsi" w:hAnsi="Helvetica" w:cs="Helvetica"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8F01AC"/>
    <w:multiLevelType w:val="multilevel"/>
    <w:tmpl w:val="B22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0B13C4"/>
    <w:multiLevelType w:val="hybridMultilevel"/>
    <w:tmpl w:val="E84E7C10"/>
    <w:lvl w:ilvl="0" w:tplc="D3200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0"/>
  </w:num>
  <w:num w:numId="5">
    <w:abstractNumId w:val="11"/>
  </w:num>
  <w:num w:numId="6">
    <w:abstractNumId w:val="0"/>
  </w:num>
  <w:num w:numId="7">
    <w:abstractNumId w:val="7"/>
  </w:num>
  <w:num w:numId="8">
    <w:abstractNumId w:val="6"/>
  </w:num>
  <w:num w:numId="9">
    <w:abstractNumId w:val="5"/>
  </w:num>
  <w:num w:numId="10">
    <w:abstractNumId w:val="8"/>
  </w:num>
  <w:num w:numId="11">
    <w:abstractNumId w:val="2"/>
  </w:num>
  <w:num w:numId="12">
    <w:abstractNumId w:val="9"/>
  </w:num>
  <w:num w:numId="13">
    <w:abstractNumId w:val="4"/>
  </w:num>
  <w:num w:numId="14">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1-5-21-1146777440-815345928-1851928258-100389"/>
  </w15:person>
  <w15:person w15:author="Caroline Robinson [2]">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1719"/>
    <w:rsid w:val="00024315"/>
    <w:rsid w:val="00024529"/>
    <w:rsid w:val="00027BF1"/>
    <w:rsid w:val="00043193"/>
    <w:rsid w:val="00045941"/>
    <w:rsid w:val="00051AC3"/>
    <w:rsid w:val="00052724"/>
    <w:rsid w:val="00055C79"/>
    <w:rsid w:val="00061AA0"/>
    <w:rsid w:val="00062304"/>
    <w:rsid w:val="0006265B"/>
    <w:rsid w:val="00067C4E"/>
    <w:rsid w:val="00081A04"/>
    <w:rsid w:val="00085D4A"/>
    <w:rsid w:val="00086268"/>
    <w:rsid w:val="00091542"/>
    <w:rsid w:val="0009225A"/>
    <w:rsid w:val="00092EE5"/>
    <w:rsid w:val="000955BC"/>
    <w:rsid w:val="00097AD9"/>
    <w:rsid w:val="000A042F"/>
    <w:rsid w:val="000A64A7"/>
    <w:rsid w:val="000A727D"/>
    <w:rsid w:val="000B3BEC"/>
    <w:rsid w:val="000B5197"/>
    <w:rsid w:val="000C0FD5"/>
    <w:rsid w:val="000C3DBE"/>
    <w:rsid w:val="000C4E79"/>
    <w:rsid w:val="000D11D9"/>
    <w:rsid w:val="000D1568"/>
    <w:rsid w:val="000D2BD2"/>
    <w:rsid w:val="000D2DB2"/>
    <w:rsid w:val="000D35A1"/>
    <w:rsid w:val="000D68B3"/>
    <w:rsid w:val="000D6DE2"/>
    <w:rsid w:val="000E7655"/>
    <w:rsid w:val="000F77DC"/>
    <w:rsid w:val="000F7B74"/>
    <w:rsid w:val="0010252D"/>
    <w:rsid w:val="00107EED"/>
    <w:rsid w:val="00110C5E"/>
    <w:rsid w:val="00112D33"/>
    <w:rsid w:val="00116901"/>
    <w:rsid w:val="00126F72"/>
    <w:rsid w:val="00131D83"/>
    <w:rsid w:val="00134695"/>
    <w:rsid w:val="00137EE6"/>
    <w:rsid w:val="00141A06"/>
    <w:rsid w:val="00146218"/>
    <w:rsid w:val="00154DA5"/>
    <w:rsid w:val="001562E2"/>
    <w:rsid w:val="001577D4"/>
    <w:rsid w:val="00157814"/>
    <w:rsid w:val="0016410B"/>
    <w:rsid w:val="001676CC"/>
    <w:rsid w:val="00187830"/>
    <w:rsid w:val="00190B23"/>
    <w:rsid w:val="0019596A"/>
    <w:rsid w:val="0019703F"/>
    <w:rsid w:val="001A13AA"/>
    <w:rsid w:val="001A2BED"/>
    <w:rsid w:val="001A71F5"/>
    <w:rsid w:val="001B3876"/>
    <w:rsid w:val="001B6995"/>
    <w:rsid w:val="001B6BB6"/>
    <w:rsid w:val="001C118E"/>
    <w:rsid w:val="001C39CD"/>
    <w:rsid w:val="001D1D69"/>
    <w:rsid w:val="001D25D8"/>
    <w:rsid w:val="001D356C"/>
    <w:rsid w:val="001F368B"/>
    <w:rsid w:val="0020544A"/>
    <w:rsid w:val="00205911"/>
    <w:rsid w:val="0020649F"/>
    <w:rsid w:val="00213B53"/>
    <w:rsid w:val="00213DE2"/>
    <w:rsid w:val="00220B2E"/>
    <w:rsid w:val="0022192F"/>
    <w:rsid w:val="00223494"/>
    <w:rsid w:val="0022408B"/>
    <w:rsid w:val="002300C7"/>
    <w:rsid w:val="00231B2F"/>
    <w:rsid w:val="00232330"/>
    <w:rsid w:val="002343C8"/>
    <w:rsid w:val="002370B8"/>
    <w:rsid w:val="002421EE"/>
    <w:rsid w:val="00245C1E"/>
    <w:rsid w:val="002465C3"/>
    <w:rsid w:val="00260C78"/>
    <w:rsid w:val="0026306B"/>
    <w:rsid w:val="00263A46"/>
    <w:rsid w:val="00264543"/>
    <w:rsid w:val="00265B69"/>
    <w:rsid w:val="00272C63"/>
    <w:rsid w:val="00275A1D"/>
    <w:rsid w:val="00281C87"/>
    <w:rsid w:val="00287F17"/>
    <w:rsid w:val="00290471"/>
    <w:rsid w:val="00292280"/>
    <w:rsid w:val="002949F9"/>
    <w:rsid w:val="002A2AE3"/>
    <w:rsid w:val="002A5EFA"/>
    <w:rsid w:val="002B1E67"/>
    <w:rsid w:val="002B386C"/>
    <w:rsid w:val="002B4469"/>
    <w:rsid w:val="002C1CE7"/>
    <w:rsid w:val="002C223E"/>
    <w:rsid w:val="002C4640"/>
    <w:rsid w:val="002C590F"/>
    <w:rsid w:val="002C7574"/>
    <w:rsid w:val="002D3E35"/>
    <w:rsid w:val="002D54DC"/>
    <w:rsid w:val="002D648A"/>
    <w:rsid w:val="002E551A"/>
    <w:rsid w:val="002F16FE"/>
    <w:rsid w:val="002F6486"/>
    <w:rsid w:val="002F7343"/>
    <w:rsid w:val="00303041"/>
    <w:rsid w:val="003043D3"/>
    <w:rsid w:val="00310726"/>
    <w:rsid w:val="00310E7B"/>
    <w:rsid w:val="00311D81"/>
    <w:rsid w:val="00312505"/>
    <w:rsid w:val="00316AEC"/>
    <w:rsid w:val="0031705E"/>
    <w:rsid w:val="00323603"/>
    <w:rsid w:val="00327E9B"/>
    <w:rsid w:val="0033482D"/>
    <w:rsid w:val="00341C22"/>
    <w:rsid w:val="00342955"/>
    <w:rsid w:val="00345D7A"/>
    <w:rsid w:val="003556FD"/>
    <w:rsid w:val="00360367"/>
    <w:rsid w:val="003625CE"/>
    <w:rsid w:val="003631E8"/>
    <w:rsid w:val="00364DA0"/>
    <w:rsid w:val="00366DF1"/>
    <w:rsid w:val="00367DD9"/>
    <w:rsid w:val="00375ACD"/>
    <w:rsid w:val="003848C5"/>
    <w:rsid w:val="00384E75"/>
    <w:rsid w:val="003869B5"/>
    <w:rsid w:val="003A006A"/>
    <w:rsid w:val="003A08FD"/>
    <w:rsid w:val="003A45AA"/>
    <w:rsid w:val="003A47A3"/>
    <w:rsid w:val="003B0444"/>
    <w:rsid w:val="003B0550"/>
    <w:rsid w:val="003B1AFE"/>
    <w:rsid w:val="003C1244"/>
    <w:rsid w:val="003C37EB"/>
    <w:rsid w:val="003C4961"/>
    <w:rsid w:val="003C5423"/>
    <w:rsid w:val="003E29DC"/>
    <w:rsid w:val="003E549E"/>
    <w:rsid w:val="003E5728"/>
    <w:rsid w:val="003E70C2"/>
    <w:rsid w:val="003F0C83"/>
    <w:rsid w:val="003F2AAB"/>
    <w:rsid w:val="003F5D07"/>
    <w:rsid w:val="003F76BE"/>
    <w:rsid w:val="00400EBD"/>
    <w:rsid w:val="004026DB"/>
    <w:rsid w:val="00403B2B"/>
    <w:rsid w:val="004058F8"/>
    <w:rsid w:val="004112D4"/>
    <w:rsid w:val="00414285"/>
    <w:rsid w:val="00424213"/>
    <w:rsid w:val="00425904"/>
    <w:rsid w:val="00427BF8"/>
    <w:rsid w:val="00434ED3"/>
    <w:rsid w:val="004351E9"/>
    <w:rsid w:val="00440E05"/>
    <w:rsid w:val="00455ACC"/>
    <w:rsid w:val="00460BFB"/>
    <w:rsid w:val="00471406"/>
    <w:rsid w:val="00476777"/>
    <w:rsid w:val="00481F63"/>
    <w:rsid w:val="00485599"/>
    <w:rsid w:val="00490567"/>
    <w:rsid w:val="00494E92"/>
    <w:rsid w:val="00495ABC"/>
    <w:rsid w:val="004975E6"/>
    <w:rsid w:val="004A002A"/>
    <w:rsid w:val="004A3FB3"/>
    <w:rsid w:val="004A4C7D"/>
    <w:rsid w:val="004B021A"/>
    <w:rsid w:val="004B0EC6"/>
    <w:rsid w:val="004B12AD"/>
    <w:rsid w:val="004B3121"/>
    <w:rsid w:val="004B389D"/>
    <w:rsid w:val="004B67F9"/>
    <w:rsid w:val="004B6CFB"/>
    <w:rsid w:val="004C2E01"/>
    <w:rsid w:val="004C2E60"/>
    <w:rsid w:val="004C5B41"/>
    <w:rsid w:val="004C6548"/>
    <w:rsid w:val="004C7C49"/>
    <w:rsid w:val="004C7F23"/>
    <w:rsid w:val="004D1D65"/>
    <w:rsid w:val="004D34B0"/>
    <w:rsid w:val="004D4EE9"/>
    <w:rsid w:val="004D6F24"/>
    <w:rsid w:val="004E190C"/>
    <w:rsid w:val="004E2D2A"/>
    <w:rsid w:val="004F25FA"/>
    <w:rsid w:val="004F2D84"/>
    <w:rsid w:val="004F339F"/>
    <w:rsid w:val="004F3519"/>
    <w:rsid w:val="004F7AFF"/>
    <w:rsid w:val="0050131B"/>
    <w:rsid w:val="00502A87"/>
    <w:rsid w:val="0050325B"/>
    <w:rsid w:val="0050408A"/>
    <w:rsid w:val="00510FB4"/>
    <w:rsid w:val="00514A64"/>
    <w:rsid w:val="005234FC"/>
    <w:rsid w:val="0052393E"/>
    <w:rsid w:val="00524147"/>
    <w:rsid w:val="005249A1"/>
    <w:rsid w:val="00526844"/>
    <w:rsid w:val="005345EA"/>
    <w:rsid w:val="005442DF"/>
    <w:rsid w:val="00547474"/>
    <w:rsid w:val="00552543"/>
    <w:rsid w:val="00554035"/>
    <w:rsid w:val="005605A6"/>
    <w:rsid w:val="00586820"/>
    <w:rsid w:val="00587EC3"/>
    <w:rsid w:val="005A620E"/>
    <w:rsid w:val="005B50C4"/>
    <w:rsid w:val="005B723C"/>
    <w:rsid w:val="005C7146"/>
    <w:rsid w:val="005D0997"/>
    <w:rsid w:val="005D1A25"/>
    <w:rsid w:val="005D49C6"/>
    <w:rsid w:val="005D6458"/>
    <w:rsid w:val="005E1C04"/>
    <w:rsid w:val="005E1CD8"/>
    <w:rsid w:val="005E4B87"/>
    <w:rsid w:val="005F131D"/>
    <w:rsid w:val="005F4C38"/>
    <w:rsid w:val="005F6A43"/>
    <w:rsid w:val="005F7050"/>
    <w:rsid w:val="006005F8"/>
    <w:rsid w:val="00600D7C"/>
    <w:rsid w:val="0060107D"/>
    <w:rsid w:val="006023A7"/>
    <w:rsid w:val="00605B40"/>
    <w:rsid w:val="0060637B"/>
    <w:rsid w:val="006066FE"/>
    <w:rsid w:val="00613279"/>
    <w:rsid w:val="00613996"/>
    <w:rsid w:val="00615627"/>
    <w:rsid w:val="006163E3"/>
    <w:rsid w:val="006231F1"/>
    <w:rsid w:val="0063770E"/>
    <w:rsid w:val="006528DC"/>
    <w:rsid w:val="00654D16"/>
    <w:rsid w:val="00664B25"/>
    <w:rsid w:val="00664D98"/>
    <w:rsid w:val="00664DD7"/>
    <w:rsid w:val="00667623"/>
    <w:rsid w:val="00667A8A"/>
    <w:rsid w:val="00672CEA"/>
    <w:rsid w:val="00673BA7"/>
    <w:rsid w:val="00673DB7"/>
    <w:rsid w:val="00680D89"/>
    <w:rsid w:val="0068178C"/>
    <w:rsid w:val="00684B3A"/>
    <w:rsid w:val="006856E2"/>
    <w:rsid w:val="00686B5B"/>
    <w:rsid w:val="00691335"/>
    <w:rsid w:val="0069197B"/>
    <w:rsid w:val="00693446"/>
    <w:rsid w:val="006974BE"/>
    <w:rsid w:val="006A1F5B"/>
    <w:rsid w:val="006B0B48"/>
    <w:rsid w:val="006B215F"/>
    <w:rsid w:val="006B40A1"/>
    <w:rsid w:val="006C0179"/>
    <w:rsid w:val="006C1522"/>
    <w:rsid w:val="006C65ED"/>
    <w:rsid w:val="006D3807"/>
    <w:rsid w:val="006D7F02"/>
    <w:rsid w:val="006E38C7"/>
    <w:rsid w:val="006F1DE6"/>
    <w:rsid w:val="006F3EAD"/>
    <w:rsid w:val="00700A48"/>
    <w:rsid w:val="007066D7"/>
    <w:rsid w:val="00712AC8"/>
    <w:rsid w:val="00714D77"/>
    <w:rsid w:val="007151B9"/>
    <w:rsid w:val="0072085D"/>
    <w:rsid w:val="0072117F"/>
    <w:rsid w:val="00722335"/>
    <w:rsid w:val="007243C5"/>
    <w:rsid w:val="00724C12"/>
    <w:rsid w:val="00725F53"/>
    <w:rsid w:val="00725F56"/>
    <w:rsid w:val="00730C5C"/>
    <w:rsid w:val="00731C3B"/>
    <w:rsid w:val="0073429B"/>
    <w:rsid w:val="00751057"/>
    <w:rsid w:val="00751B3A"/>
    <w:rsid w:val="007532E2"/>
    <w:rsid w:val="007575B1"/>
    <w:rsid w:val="00777A1F"/>
    <w:rsid w:val="00784B49"/>
    <w:rsid w:val="00797274"/>
    <w:rsid w:val="007B75D0"/>
    <w:rsid w:val="007C0207"/>
    <w:rsid w:val="007D1E4D"/>
    <w:rsid w:val="007D262F"/>
    <w:rsid w:val="007D65A5"/>
    <w:rsid w:val="007E31B9"/>
    <w:rsid w:val="007E31D0"/>
    <w:rsid w:val="007E6108"/>
    <w:rsid w:val="007F1F69"/>
    <w:rsid w:val="007F6433"/>
    <w:rsid w:val="007F7497"/>
    <w:rsid w:val="00800896"/>
    <w:rsid w:val="00811BBD"/>
    <w:rsid w:val="008160C1"/>
    <w:rsid w:val="00816783"/>
    <w:rsid w:val="00823ADF"/>
    <w:rsid w:val="008260F3"/>
    <w:rsid w:val="00826FEA"/>
    <w:rsid w:val="008324B3"/>
    <w:rsid w:val="008363B8"/>
    <w:rsid w:val="008376C2"/>
    <w:rsid w:val="00841448"/>
    <w:rsid w:val="00841C59"/>
    <w:rsid w:val="00852B9A"/>
    <w:rsid w:val="00852D3F"/>
    <w:rsid w:val="00855E53"/>
    <w:rsid w:val="0086122A"/>
    <w:rsid w:val="00861957"/>
    <w:rsid w:val="0086454D"/>
    <w:rsid w:val="00865187"/>
    <w:rsid w:val="00867C19"/>
    <w:rsid w:val="00870733"/>
    <w:rsid w:val="00874D74"/>
    <w:rsid w:val="0087612A"/>
    <w:rsid w:val="00881AC7"/>
    <w:rsid w:val="00882A01"/>
    <w:rsid w:val="0089032F"/>
    <w:rsid w:val="008970DE"/>
    <w:rsid w:val="00897B45"/>
    <w:rsid w:val="00897BBD"/>
    <w:rsid w:val="008A2D28"/>
    <w:rsid w:val="008A2DF4"/>
    <w:rsid w:val="008A347E"/>
    <w:rsid w:val="008A42F0"/>
    <w:rsid w:val="008B1F38"/>
    <w:rsid w:val="008B32A1"/>
    <w:rsid w:val="008B41F1"/>
    <w:rsid w:val="008B5DFB"/>
    <w:rsid w:val="008C518D"/>
    <w:rsid w:val="008C771F"/>
    <w:rsid w:val="008D339E"/>
    <w:rsid w:val="008E1408"/>
    <w:rsid w:val="008F1D23"/>
    <w:rsid w:val="008F31D8"/>
    <w:rsid w:val="008F7FC5"/>
    <w:rsid w:val="00907662"/>
    <w:rsid w:val="009111E2"/>
    <w:rsid w:val="009146AB"/>
    <w:rsid w:val="00917A2A"/>
    <w:rsid w:val="00917AEE"/>
    <w:rsid w:val="00926E1C"/>
    <w:rsid w:val="00934CE2"/>
    <w:rsid w:val="00940242"/>
    <w:rsid w:val="00953CDF"/>
    <w:rsid w:val="009556D2"/>
    <w:rsid w:val="0095605C"/>
    <w:rsid w:val="00956CAA"/>
    <w:rsid w:val="009616A8"/>
    <w:rsid w:val="00961F94"/>
    <w:rsid w:val="00963097"/>
    <w:rsid w:val="00966320"/>
    <w:rsid w:val="00972167"/>
    <w:rsid w:val="00972749"/>
    <w:rsid w:val="00973690"/>
    <w:rsid w:val="00973B86"/>
    <w:rsid w:val="0097776C"/>
    <w:rsid w:val="00977A5B"/>
    <w:rsid w:val="009827AA"/>
    <w:rsid w:val="00982F40"/>
    <w:rsid w:val="0098409C"/>
    <w:rsid w:val="00985BF8"/>
    <w:rsid w:val="00990ADB"/>
    <w:rsid w:val="0099107F"/>
    <w:rsid w:val="009925BB"/>
    <w:rsid w:val="009939E6"/>
    <w:rsid w:val="009A25FB"/>
    <w:rsid w:val="009A48CA"/>
    <w:rsid w:val="009A7483"/>
    <w:rsid w:val="009B00AF"/>
    <w:rsid w:val="009B6B5C"/>
    <w:rsid w:val="009B737D"/>
    <w:rsid w:val="009B7921"/>
    <w:rsid w:val="009C11DD"/>
    <w:rsid w:val="009D0B2A"/>
    <w:rsid w:val="009D1863"/>
    <w:rsid w:val="009D1CC9"/>
    <w:rsid w:val="009D20A4"/>
    <w:rsid w:val="009E30D1"/>
    <w:rsid w:val="009E5659"/>
    <w:rsid w:val="009E5BD9"/>
    <w:rsid w:val="009E67A1"/>
    <w:rsid w:val="009E7AA3"/>
    <w:rsid w:val="009E7EB6"/>
    <w:rsid w:val="009F55B2"/>
    <w:rsid w:val="009F55BA"/>
    <w:rsid w:val="009F7310"/>
    <w:rsid w:val="00A035EF"/>
    <w:rsid w:val="00A10B12"/>
    <w:rsid w:val="00A156DC"/>
    <w:rsid w:val="00A21CCA"/>
    <w:rsid w:val="00A30333"/>
    <w:rsid w:val="00A3182E"/>
    <w:rsid w:val="00A36F8A"/>
    <w:rsid w:val="00A40AE9"/>
    <w:rsid w:val="00A46BFE"/>
    <w:rsid w:val="00A47F50"/>
    <w:rsid w:val="00A50744"/>
    <w:rsid w:val="00A50D6F"/>
    <w:rsid w:val="00A50DBF"/>
    <w:rsid w:val="00A57922"/>
    <w:rsid w:val="00A57ACD"/>
    <w:rsid w:val="00A60AD8"/>
    <w:rsid w:val="00A66903"/>
    <w:rsid w:val="00A7014C"/>
    <w:rsid w:val="00A821C5"/>
    <w:rsid w:val="00A841DF"/>
    <w:rsid w:val="00A8700C"/>
    <w:rsid w:val="00A8781B"/>
    <w:rsid w:val="00AC340C"/>
    <w:rsid w:val="00AC404F"/>
    <w:rsid w:val="00AC4328"/>
    <w:rsid w:val="00AC4C4D"/>
    <w:rsid w:val="00AC5EB7"/>
    <w:rsid w:val="00AC6F0C"/>
    <w:rsid w:val="00AC7691"/>
    <w:rsid w:val="00AD40C1"/>
    <w:rsid w:val="00AD631B"/>
    <w:rsid w:val="00AD7AE5"/>
    <w:rsid w:val="00AE0E22"/>
    <w:rsid w:val="00AE6168"/>
    <w:rsid w:val="00AF0807"/>
    <w:rsid w:val="00AF3F5D"/>
    <w:rsid w:val="00AF72AE"/>
    <w:rsid w:val="00B01259"/>
    <w:rsid w:val="00B034C1"/>
    <w:rsid w:val="00B03C3C"/>
    <w:rsid w:val="00B0495C"/>
    <w:rsid w:val="00B067A6"/>
    <w:rsid w:val="00B131FE"/>
    <w:rsid w:val="00B139C3"/>
    <w:rsid w:val="00B13E7E"/>
    <w:rsid w:val="00B144F2"/>
    <w:rsid w:val="00B2181F"/>
    <w:rsid w:val="00B22D3C"/>
    <w:rsid w:val="00B251DC"/>
    <w:rsid w:val="00B27349"/>
    <w:rsid w:val="00B31F77"/>
    <w:rsid w:val="00B32ABE"/>
    <w:rsid w:val="00B35573"/>
    <w:rsid w:val="00B37E94"/>
    <w:rsid w:val="00B405A3"/>
    <w:rsid w:val="00B41F74"/>
    <w:rsid w:val="00B52652"/>
    <w:rsid w:val="00B53C4D"/>
    <w:rsid w:val="00B560D4"/>
    <w:rsid w:val="00B62059"/>
    <w:rsid w:val="00B62458"/>
    <w:rsid w:val="00B7796A"/>
    <w:rsid w:val="00B83BBE"/>
    <w:rsid w:val="00B85160"/>
    <w:rsid w:val="00B903C8"/>
    <w:rsid w:val="00B95E54"/>
    <w:rsid w:val="00BA2624"/>
    <w:rsid w:val="00BA2834"/>
    <w:rsid w:val="00BB170C"/>
    <w:rsid w:val="00BB1B07"/>
    <w:rsid w:val="00BB2365"/>
    <w:rsid w:val="00BB4071"/>
    <w:rsid w:val="00BB42D5"/>
    <w:rsid w:val="00BC6326"/>
    <w:rsid w:val="00BD46FE"/>
    <w:rsid w:val="00BE0D8D"/>
    <w:rsid w:val="00BE0E19"/>
    <w:rsid w:val="00BE19B4"/>
    <w:rsid w:val="00BE3161"/>
    <w:rsid w:val="00BE54E5"/>
    <w:rsid w:val="00BE6194"/>
    <w:rsid w:val="00BF2F19"/>
    <w:rsid w:val="00BF57E9"/>
    <w:rsid w:val="00BF7664"/>
    <w:rsid w:val="00C0342C"/>
    <w:rsid w:val="00C04812"/>
    <w:rsid w:val="00C059BB"/>
    <w:rsid w:val="00C1074D"/>
    <w:rsid w:val="00C107AA"/>
    <w:rsid w:val="00C11E20"/>
    <w:rsid w:val="00C138C7"/>
    <w:rsid w:val="00C24DF7"/>
    <w:rsid w:val="00C24E7F"/>
    <w:rsid w:val="00C26B27"/>
    <w:rsid w:val="00C276D7"/>
    <w:rsid w:val="00C301D1"/>
    <w:rsid w:val="00C30DAA"/>
    <w:rsid w:val="00C31169"/>
    <w:rsid w:val="00C31432"/>
    <w:rsid w:val="00C3577F"/>
    <w:rsid w:val="00C43CA7"/>
    <w:rsid w:val="00C50DF9"/>
    <w:rsid w:val="00C52A1B"/>
    <w:rsid w:val="00C5323F"/>
    <w:rsid w:val="00C5593C"/>
    <w:rsid w:val="00C61C2E"/>
    <w:rsid w:val="00C62DC3"/>
    <w:rsid w:val="00C66E1B"/>
    <w:rsid w:val="00C7453E"/>
    <w:rsid w:val="00C7546F"/>
    <w:rsid w:val="00C75AF0"/>
    <w:rsid w:val="00C7699D"/>
    <w:rsid w:val="00C828E1"/>
    <w:rsid w:val="00C837C3"/>
    <w:rsid w:val="00C84AFC"/>
    <w:rsid w:val="00C870C2"/>
    <w:rsid w:val="00C87D75"/>
    <w:rsid w:val="00C9239E"/>
    <w:rsid w:val="00CA20EF"/>
    <w:rsid w:val="00CA45D7"/>
    <w:rsid w:val="00CB66A3"/>
    <w:rsid w:val="00CC60F2"/>
    <w:rsid w:val="00CE0C77"/>
    <w:rsid w:val="00CE3DFB"/>
    <w:rsid w:val="00CE51AF"/>
    <w:rsid w:val="00CF10EE"/>
    <w:rsid w:val="00CF3079"/>
    <w:rsid w:val="00CF3487"/>
    <w:rsid w:val="00CF474B"/>
    <w:rsid w:val="00CF73EB"/>
    <w:rsid w:val="00CF7AA9"/>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4B2"/>
    <w:rsid w:val="00D727DA"/>
    <w:rsid w:val="00D74D87"/>
    <w:rsid w:val="00D7708D"/>
    <w:rsid w:val="00D77309"/>
    <w:rsid w:val="00D778BE"/>
    <w:rsid w:val="00D876EC"/>
    <w:rsid w:val="00D929A0"/>
    <w:rsid w:val="00D94472"/>
    <w:rsid w:val="00DA28B3"/>
    <w:rsid w:val="00DA2AAD"/>
    <w:rsid w:val="00DA58B6"/>
    <w:rsid w:val="00DA61AF"/>
    <w:rsid w:val="00DA7B88"/>
    <w:rsid w:val="00DB3F2F"/>
    <w:rsid w:val="00DB5594"/>
    <w:rsid w:val="00DB7798"/>
    <w:rsid w:val="00DC59DE"/>
    <w:rsid w:val="00DD12C3"/>
    <w:rsid w:val="00DE4DF1"/>
    <w:rsid w:val="00DE6018"/>
    <w:rsid w:val="00DF0357"/>
    <w:rsid w:val="00E01162"/>
    <w:rsid w:val="00E01436"/>
    <w:rsid w:val="00E04B07"/>
    <w:rsid w:val="00E07B94"/>
    <w:rsid w:val="00E11A90"/>
    <w:rsid w:val="00E143DE"/>
    <w:rsid w:val="00E16598"/>
    <w:rsid w:val="00E167B3"/>
    <w:rsid w:val="00E2335E"/>
    <w:rsid w:val="00E30D8E"/>
    <w:rsid w:val="00E34298"/>
    <w:rsid w:val="00E352C8"/>
    <w:rsid w:val="00E4001A"/>
    <w:rsid w:val="00E44B18"/>
    <w:rsid w:val="00E473AC"/>
    <w:rsid w:val="00E508DC"/>
    <w:rsid w:val="00E51DB3"/>
    <w:rsid w:val="00E51E4E"/>
    <w:rsid w:val="00E51F8A"/>
    <w:rsid w:val="00E52A30"/>
    <w:rsid w:val="00E54F5F"/>
    <w:rsid w:val="00E658D2"/>
    <w:rsid w:val="00E65DF4"/>
    <w:rsid w:val="00E73AD8"/>
    <w:rsid w:val="00E743D1"/>
    <w:rsid w:val="00E80FC2"/>
    <w:rsid w:val="00E861F3"/>
    <w:rsid w:val="00E90A62"/>
    <w:rsid w:val="00E92590"/>
    <w:rsid w:val="00E96AEE"/>
    <w:rsid w:val="00E96E02"/>
    <w:rsid w:val="00EA5729"/>
    <w:rsid w:val="00EA5E3D"/>
    <w:rsid w:val="00EA6DC3"/>
    <w:rsid w:val="00EA7976"/>
    <w:rsid w:val="00EB214E"/>
    <w:rsid w:val="00EB359E"/>
    <w:rsid w:val="00EB482B"/>
    <w:rsid w:val="00EB50CA"/>
    <w:rsid w:val="00EB61A1"/>
    <w:rsid w:val="00EC1251"/>
    <w:rsid w:val="00EC38EA"/>
    <w:rsid w:val="00EC3D00"/>
    <w:rsid w:val="00EC57B9"/>
    <w:rsid w:val="00ED24E5"/>
    <w:rsid w:val="00EE147D"/>
    <w:rsid w:val="00EE2FA2"/>
    <w:rsid w:val="00EE5716"/>
    <w:rsid w:val="00EE6407"/>
    <w:rsid w:val="00EF1069"/>
    <w:rsid w:val="00EF1442"/>
    <w:rsid w:val="00EF6070"/>
    <w:rsid w:val="00EF7736"/>
    <w:rsid w:val="00EF7E02"/>
    <w:rsid w:val="00F018E2"/>
    <w:rsid w:val="00F05400"/>
    <w:rsid w:val="00F1453D"/>
    <w:rsid w:val="00F1476D"/>
    <w:rsid w:val="00F15607"/>
    <w:rsid w:val="00F162CD"/>
    <w:rsid w:val="00F25452"/>
    <w:rsid w:val="00F273F3"/>
    <w:rsid w:val="00F309AF"/>
    <w:rsid w:val="00F40C8D"/>
    <w:rsid w:val="00F44633"/>
    <w:rsid w:val="00F4485A"/>
    <w:rsid w:val="00F470C0"/>
    <w:rsid w:val="00F4787F"/>
    <w:rsid w:val="00F47B17"/>
    <w:rsid w:val="00F539F9"/>
    <w:rsid w:val="00F6186D"/>
    <w:rsid w:val="00F65DA8"/>
    <w:rsid w:val="00F65ED1"/>
    <w:rsid w:val="00F6710E"/>
    <w:rsid w:val="00F70904"/>
    <w:rsid w:val="00F81BC9"/>
    <w:rsid w:val="00F82CE2"/>
    <w:rsid w:val="00F92859"/>
    <w:rsid w:val="00FA444B"/>
    <w:rsid w:val="00FB4B2C"/>
    <w:rsid w:val="00FC04D7"/>
    <w:rsid w:val="00FE011C"/>
    <w:rsid w:val="00FE2912"/>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FE"/>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DE6018"/>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E3161"/>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numPr>
        <w:ilvl w:val="1"/>
        <w:numId w:val="1"/>
      </w:numPr>
      <w:tabs>
        <w:tab w:val="num" w:pos="360"/>
      </w:tabs>
      <w:ind w:left="12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14.pdf" TargetMode="External"/><Relationship Id="rId299" Type="http://schemas.openxmlformats.org/officeDocument/2006/relationships/hyperlink" Target="https://www.courts.alaska.gov/shc/family/docs/shc-591.doc" TargetMode="External"/><Relationship Id="rId303" Type="http://schemas.openxmlformats.org/officeDocument/2006/relationships/hyperlink" Target="https://www.courts.alaska.gov/shc/family/docs/shc-400.doc" TargetMode="External"/><Relationship Id="rId21" Type="http://schemas.openxmlformats.org/officeDocument/2006/relationships/hyperlink" Target="https://www.alaskacollaborative.org" TargetMode="External"/><Relationship Id="rId42" Type="http://schemas.openxmlformats.org/officeDocument/2006/relationships/hyperlink" Target="https://www.courts.alaska.gov/shc/family/docs/shc-1063n.pdf" TargetMode="External"/><Relationship Id="rId63" Type="http://schemas.openxmlformats.org/officeDocument/2006/relationships/hyperlink" Target="https://courts.alaska.gov/shc/family/shcforms.htm" TargetMode="External"/><Relationship Id="rId84" Type="http://schemas.openxmlformats.org/officeDocument/2006/relationships/hyperlink" Target="http://courts.alaska.gov/shc/family/docs/shc-101n.pdf" TargetMode="External"/><Relationship Id="rId138" Type="http://schemas.openxmlformats.org/officeDocument/2006/relationships/hyperlink" Target="http://courts.alaska.gov/shc/family/docs/shc-1375.doc" TargetMode="External"/><Relationship Id="rId159" Type="http://schemas.openxmlformats.org/officeDocument/2006/relationships/hyperlink" Target="http://www.courts.alaska.gov/shc/family/docs/shc-1342.doc" TargetMode="External"/><Relationship Id="rId324" Type="http://schemas.openxmlformats.org/officeDocument/2006/relationships/hyperlink" Target="https://courts.alaska.gov/shc/shclawyer.htm" TargetMode="External"/><Relationship Id="rId170" Type="http://schemas.openxmlformats.org/officeDocument/2006/relationships/hyperlink" Target="https://public.courts.alaska.gov/web/forms/docs/civ-100faino.pdf" TargetMode="External"/><Relationship Id="rId191" Type="http://schemas.openxmlformats.org/officeDocument/2006/relationships/hyperlink" Target="http://courts.alaska.gov/courtdir/index.htm" TargetMode="External"/><Relationship Id="rId205" Type="http://schemas.openxmlformats.org/officeDocument/2006/relationships/hyperlink" Target="http://www.courts.alaska.gov/shc/family/docs/shc-193n.pdf" TargetMode="External"/><Relationship Id="rId226" Type="http://schemas.openxmlformats.org/officeDocument/2006/relationships/hyperlink" Target="https://public.courts.alaska.gov/web/forms/docs/dr-225.pdf" TargetMode="External"/><Relationship Id="rId247" Type="http://schemas.openxmlformats.org/officeDocument/2006/relationships/hyperlink" Target="https://courts.alaska.gov/shc/family/docs/shc-1005.docx" TargetMode="External"/><Relationship Id="rId107" Type="http://schemas.openxmlformats.org/officeDocument/2006/relationships/hyperlink" Target="http://courts.alaska.gov/shc/family/docs/shc-1370n.pdf" TargetMode="External"/><Relationship Id="rId268" Type="http://schemas.openxmlformats.org/officeDocument/2006/relationships/hyperlink" Target="https://courts.alaska.gov/shc/family/docs/shc-1128.docx" TargetMode="External"/><Relationship Id="rId289" Type="http://schemas.openxmlformats.org/officeDocument/2006/relationships/hyperlink" Target="https://www.courts.alaska.gov/shc/family/docs/shc-520n.pdf" TargetMode="External"/><Relationship Id="rId11" Type="http://schemas.openxmlformats.org/officeDocument/2006/relationships/hyperlink" Target="https://public.courts.alaska.gov/web/forms/docs/civ-145.pdf" TargetMode="External"/><Relationship Id="rId32" Type="http://schemas.microsoft.com/office/2011/relationships/commentsExtended" Target="commentsExtended.xml"/><Relationship Id="rId53" Type="http://schemas.openxmlformats.org/officeDocument/2006/relationships/hyperlink" Target="http://www.courts.alaska.gov/shc/family/docs/shc-540n.pdf" TargetMode="External"/><Relationship Id="rId74" Type="http://schemas.openxmlformats.org/officeDocument/2006/relationships/hyperlink" Target="https://public.courts.alaska.gov/web/forms/docs/dr-314.pdf" TargetMode="External"/><Relationship Id="rId128" Type="http://schemas.openxmlformats.org/officeDocument/2006/relationships/hyperlink" Target="http://courts.alaska.gov/shc/family/docs/shc-154.docx" TargetMode="External"/><Relationship Id="rId149" Type="http://schemas.openxmlformats.org/officeDocument/2006/relationships/hyperlink" Target="https://public.courts.alaska.gov/web/forms/docs/dr-300.pdf" TargetMode="External"/><Relationship Id="rId314" Type="http://schemas.openxmlformats.org/officeDocument/2006/relationships/hyperlink" Target="https://www.courts.alaska.gov/shc/family/docs/shc-545n.pdf" TargetMode="External"/><Relationship Id="rId335"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https://public.courts.alaska.gov/web/forms/docs/civ-100palno.pdf" TargetMode="External"/><Relationship Id="rId160" Type="http://schemas.openxmlformats.org/officeDocument/2006/relationships/hyperlink" Target="http://www.courts.alaska.gov/shc/family/docs/shc-1342n.pdf" TargetMode="External"/><Relationship Id="rId181" Type="http://schemas.openxmlformats.org/officeDocument/2006/relationships/hyperlink" Target="http://courts.alaska.gov/shc/family/docs/shc-151n.pdf" TargetMode="External"/><Relationship Id="rId216" Type="http://schemas.openxmlformats.org/officeDocument/2006/relationships/hyperlink" Target="https://public.courts.alaska.gov/web/forms/docs/dr-210.pdf" TargetMode="External"/><Relationship Id="rId237" Type="http://schemas.openxmlformats.org/officeDocument/2006/relationships/hyperlink" Target="http://www.childsupport.alaska.gov/FAQ/FAQ_Paternity.aspx" TargetMode="External"/><Relationship Id="rId258" Type="http://schemas.openxmlformats.org/officeDocument/2006/relationships/hyperlink" Target="http://www.courts.alaska.gov/mediation/index.htm" TargetMode="External"/><Relationship Id="rId279" Type="http://schemas.openxmlformats.org/officeDocument/2006/relationships/hyperlink" Target="https://public.courts.alaska.gov/web/forms/docs/dr-151.pdf" TargetMode="External"/><Relationship Id="rId22" Type="http://schemas.openxmlformats.org/officeDocument/2006/relationships/hyperlink" Target="https://youtu.be/4EuW9HET3nM" TargetMode="External"/><Relationship Id="rId43" Type="http://schemas.openxmlformats.org/officeDocument/2006/relationships/hyperlink" Target="https://public.courts.alaska.gov/web/forms/docs/civ-125s.pdf" TargetMode="External"/><Relationship Id="rId64" Type="http://schemas.openxmlformats.org/officeDocument/2006/relationships/hyperlink" Target="https://courts.alaska.gov/shc/family/docs/shc-110.doc" TargetMode="External"/><Relationship Id="rId118" Type="http://schemas.openxmlformats.org/officeDocument/2006/relationships/hyperlink" Target="https://public.courts.alaska.gov/web/forms/docs/civ-100ancno.pdf" TargetMode="External"/><Relationship Id="rId139" Type="http://schemas.openxmlformats.org/officeDocument/2006/relationships/hyperlink" Target="http://courts.alaska.gov/shc/family/docs/shc-1375n.pdf" TargetMode="External"/><Relationship Id="rId290" Type="http://schemas.openxmlformats.org/officeDocument/2006/relationships/hyperlink" Target="https://www.courts.alaska.gov/shc/family/docs/shc-525.doc" TargetMode="External"/><Relationship Id="rId304" Type="http://schemas.openxmlformats.org/officeDocument/2006/relationships/hyperlink" Target="https://www.courts.alaska.gov/shc/family/docs/shc-400n.pdf" TargetMode="External"/><Relationship Id="rId325" Type="http://schemas.openxmlformats.org/officeDocument/2006/relationships/hyperlink" Target="https://legalnav.org/resource/alaska-free-legal-answers/" TargetMode="External"/><Relationship Id="rId85" Type="http://schemas.openxmlformats.org/officeDocument/2006/relationships/hyperlink" Target="http://www.courts.alaska.gov/shc/family/docs/shc-102.doc" TargetMode="External"/><Relationship Id="rId150" Type="http://schemas.openxmlformats.org/officeDocument/2006/relationships/hyperlink" Target="http://courts.alaska.gov/shc/family/docs/shc-590.doc" TargetMode="External"/><Relationship Id="rId171" Type="http://schemas.openxmlformats.org/officeDocument/2006/relationships/hyperlink" Target="https://public.courts.alaska.gov/web/forms/docs/civ-100kenno.pdf" TargetMode="External"/><Relationship Id="rId192" Type="http://schemas.openxmlformats.org/officeDocument/2006/relationships/hyperlink" Target="https://public.courts.alaska.gov/web/forms/docs/tf-920.pdf" TargetMode="External"/><Relationship Id="rId206" Type="http://schemas.openxmlformats.org/officeDocument/2006/relationships/hyperlink" Target="https://courts.alaska.gov/shc/family/docs/shc-185.doc" TargetMode="External"/><Relationship Id="rId227" Type="http://schemas.openxmlformats.org/officeDocument/2006/relationships/hyperlink" Target="http://www.courts.alaska.gov/shc/family/docs/shc-1370.doc" TargetMode="External"/><Relationship Id="rId248" Type="http://schemas.openxmlformats.org/officeDocument/2006/relationships/hyperlink" Target="https://courts.alaska.gov/shc/family/docs/shc-1005n.pdf" TargetMode="External"/><Relationship Id="rId269" Type="http://schemas.openxmlformats.org/officeDocument/2006/relationships/hyperlink" Target="https://courts.alaska.gov/shc/family/docs/shc-1128n.pdf" TargetMode="External"/><Relationship Id="rId12" Type="http://schemas.openxmlformats.org/officeDocument/2006/relationships/hyperlink" Target="http://courts.alaska.gov/shc/family/docs/shc-1625.doc" TargetMode="External"/><Relationship Id="rId33" Type="http://schemas.microsoft.com/office/2016/09/relationships/commentsIds" Target="commentsIds.xml"/><Relationship Id="rId108" Type="http://schemas.openxmlformats.org/officeDocument/2006/relationships/hyperlink" Target="http://courts.alaska.gov/shc/family/docs/shc-1375.doc" TargetMode="External"/><Relationship Id="rId129" Type="http://schemas.openxmlformats.org/officeDocument/2006/relationships/hyperlink" Target="http://courts.alaska.gov/shc/family/docs/shc-154n.pdf" TargetMode="External"/><Relationship Id="rId280" Type="http://schemas.openxmlformats.org/officeDocument/2006/relationships/hyperlink" Target="https://www.andvsa.org/communitys-programs" TargetMode="External"/><Relationship Id="rId315" Type="http://schemas.openxmlformats.org/officeDocument/2006/relationships/hyperlink" Target="https://courts.alaska.gov/shc/family/docs/shc-590.doc" TargetMode="External"/><Relationship Id="rId54" Type="http://schemas.openxmlformats.org/officeDocument/2006/relationships/hyperlink" Target="https://www.courts.alaska.gov/shc/family/docs/shc-545.doc" TargetMode="External"/><Relationship Id="rId75" Type="http://schemas.openxmlformats.org/officeDocument/2006/relationships/hyperlink" Target="https://public.courts.alaska.gov/web/forms/docs/dr-300.pdf" TargetMode="External"/><Relationship Id="rId96" Type="http://schemas.openxmlformats.org/officeDocument/2006/relationships/hyperlink" Target="https://public.courts.alaska.gov/web/forms/docs/civ-100.pdf" TargetMode="External"/><Relationship Id="rId140" Type="http://schemas.openxmlformats.org/officeDocument/2006/relationships/hyperlink" Target="http://www.courts.alaska.gov/shc/family/docs/shc-090.doc" TargetMode="External"/><Relationship Id="rId161" Type="http://schemas.openxmlformats.org/officeDocument/2006/relationships/hyperlink" Target="http://www.courts.alaska.gov/shc/family/docs/shc-1342.doc" TargetMode="External"/><Relationship Id="rId182" Type="http://schemas.openxmlformats.org/officeDocument/2006/relationships/hyperlink" Target="http://courts.alaska.gov/shc/family/docs/shc-1370.doc" TargetMode="External"/><Relationship Id="rId217" Type="http://schemas.openxmlformats.org/officeDocument/2006/relationships/hyperlink" Target="https://public.courts.alaska.gov/web/forms/docs/dr-314.pdf" TargetMode="External"/><Relationship Id="rId6" Type="http://schemas.openxmlformats.org/officeDocument/2006/relationships/footnotes" Target="footnotes.xml"/><Relationship Id="rId238" Type="http://schemas.openxmlformats.org/officeDocument/2006/relationships/hyperlink" Target="http://www.childsupport.alaska.gov/contacts.aspx" TargetMode="External"/><Relationship Id="rId259" Type="http://schemas.openxmlformats.org/officeDocument/2006/relationships/hyperlink" Target="https://www.alaskacollaborative.org" TargetMode="External"/><Relationship Id="rId23" Type="http://schemas.openxmlformats.org/officeDocument/2006/relationships/hyperlink" Target="https://courts.alaska.gov/shc/shclawyer.htm" TargetMode="External"/><Relationship Id="rId119" Type="http://schemas.openxmlformats.org/officeDocument/2006/relationships/hyperlink" Target="https://public.courts.alaska.gov/web/forms/docs/civ-100faino.pdf" TargetMode="External"/><Relationship Id="rId270" Type="http://schemas.openxmlformats.org/officeDocument/2006/relationships/hyperlink" Target="https://courts.alaska.gov/shc/family/docs/shc-1063.doc" TargetMode="External"/><Relationship Id="rId291" Type="http://schemas.openxmlformats.org/officeDocument/2006/relationships/hyperlink" Target="https://www.courts.alaska.gov/shc/family/docs/shc-525n.pdf" TargetMode="External"/><Relationship Id="rId305" Type="http://schemas.openxmlformats.org/officeDocument/2006/relationships/hyperlink" Target="https://public.courts.alaska.gov/web/forms/docs/dr-800-805.pdf" TargetMode="External"/><Relationship Id="rId326" Type="http://schemas.openxmlformats.org/officeDocument/2006/relationships/hyperlink" Target="https://alsc-law.org/apply-for-services/" TargetMode="External"/><Relationship Id="rId44" Type="http://schemas.openxmlformats.org/officeDocument/2006/relationships/hyperlink" Target="https://public.courts.alaska.gov/web/forms/docs/dr-150.pdf" TargetMode="External"/><Relationship Id="rId65" Type="http://schemas.openxmlformats.org/officeDocument/2006/relationships/hyperlink" Target="https://courts.alaska.gov/shc/family/docs/shc-110n.pdf" TargetMode="External"/><Relationship Id="rId86" Type="http://schemas.openxmlformats.org/officeDocument/2006/relationships/hyperlink" Target="http://www.courts.alaska.gov/shc/family/docs/shc-102n.pdf" TargetMode="External"/><Relationship Id="rId130" Type="http://schemas.openxmlformats.org/officeDocument/2006/relationships/hyperlink" Target="http://courts.alaska.gov/shc/family/docs/shc-153.docx" TargetMode="External"/><Relationship Id="rId151" Type="http://schemas.openxmlformats.org/officeDocument/2006/relationships/hyperlink" Target="https://public.courts.alaska.gov/web/forms/docs/civ-125.pdf" TargetMode="External"/><Relationship Id="rId172" Type="http://schemas.openxmlformats.org/officeDocument/2006/relationships/hyperlink" Target="https://public.courts.alaska.gov/web/forms/docs/civ-100palno.pdf" TargetMode="External"/><Relationship Id="rId193" Type="http://schemas.openxmlformats.org/officeDocument/2006/relationships/hyperlink" Target="http://courts.alaska.gov/courtdir/index.htm" TargetMode="External"/><Relationship Id="rId207" Type="http://schemas.openxmlformats.org/officeDocument/2006/relationships/hyperlink" Target="http://courts.alaska.gov/shc/family/docs/shc-185n.pdf" TargetMode="External"/><Relationship Id="rId228" Type="http://schemas.openxmlformats.org/officeDocument/2006/relationships/hyperlink" Target="http://www.courts.alaska.gov/shc/family/docs/shc-1370n.pdf" TargetMode="External"/><Relationship Id="rId249" Type="http://schemas.openxmlformats.org/officeDocument/2006/relationships/hyperlink" Target="https://courts.alaska.gov/shc/family/docs/shc-1128.docx" TargetMode="External"/><Relationship Id="rId13" Type="http://schemas.openxmlformats.org/officeDocument/2006/relationships/hyperlink" Target="http://courts.alaska.gov/shc/family/docs/shc-1625n.pdf" TargetMode="External"/><Relationship Id="rId109" Type="http://schemas.openxmlformats.org/officeDocument/2006/relationships/hyperlink" Target="http://courts.alaska.gov/shc/family/docs/shc-1375n.pdf" TargetMode="External"/><Relationship Id="rId260" Type="http://schemas.openxmlformats.org/officeDocument/2006/relationships/hyperlink" Target="https://youtu.be/4EuW9HET3nM" TargetMode="External"/><Relationship Id="rId281" Type="http://schemas.openxmlformats.org/officeDocument/2006/relationships/hyperlink" Target="https://public.courts.alaska.gov/web/forms/docs/dr-150.pdf" TargetMode="External"/><Relationship Id="rId316" Type="http://schemas.openxmlformats.org/officeDocument/2006/relationships/hyperlink" Target="https://courts.alaska.gov/shc/family/docs/shc-595.doc" TargetMode="External"/><Relationship Id="rId34" Type="http://schemas.openxmlformats.org/officeDocument/2006/relationships/hyperlink" Target="https://courts.alaska.gov/shc/family/after-judgment.htm" TargetMode="External"/><Relationship Id="rId55" Type="http://schemas.openxmlformats.org/officeDocument/2006/relationships/hyperlink" Target="https://www.courts.alaska.gov/shc/family/docs/shc-545n.pdf" TargetMode="External"/><Relationship Id="rId76" Type="http://schemas.openxmlformats.org/officeDocument/2006/relationships/hyperlink" Target="https://public.courts.alaska.gov/web/forms/docs/dr-800-805.pdf" TargetMode="External"/><Relationship Id="rId97" Type="http://schemas.openxmlformats.org/officeDocument/2006/relationships/hyperlink" Target="https://public.courts.alaska.gov/web/forms/docs/civ-125s.pdf" TargetMode="External"/><Relationship Id="rId120" Type="http://schemas.openxmlformats.org/officeDocument/2006/relationships/hyperlink" Target="https://public.courts.alaska.gov/web/forms/docs/civ-100kenno.pdf" TargetMode="External"/><Relationship Id="rId141" Type="http://schemas.openxmlformats.org/officeDocument/2006/relationships/hyperlink" Target="http://www.courts.alaska.gov/shc/family/docs/shc-091.doc" TargetMode="External"/><Relationship Id="rId7" Type="http://schemas.openxmlformats.org/officeDocument/2006/relationships/endnotes" Target="endnotes.xml"/><Relationship Id="rId162" Type="http://schemas.openxmlformats.org/officeDocument/2006/relationships/hyperlink" Target="http://www.courts.alaska.gov/shc/family/docs/shc-1342n.pdf" TargetMode="External"/><Relationship Id="rId183" Type="http://schemas.openxmlformats.org/officeDocument/2006/relationships/hyperlink" Target="http://courts.alaska.gov/shc/family/docs/shc-1370n.pdf" TargetMode="External"/><Relationship Id="rId218" Type="http://schemas.openxmlformats.org/officeDocument/2006/relationships/hyperlink" Target="http://courts.alaska.gov/courtdir/index.htm" TargetMode="External"/><Relationship Id="rId239" Type="http://schemas.openxmlformats.org/officeDocument/2006/relationships/hyperlink" Target="http://www.courts.alaska.gov/mediation/index.htm" TargetMode="External"/><Relationship Id="rId250" Type="http://schemas.openxmlformats.org/officeDocument/2006/relationships/hyperlink" Target="https://courts.alaska.gov/shc/family/docs/shc-1128n.pdf" TargetMode="External"/><Relationship Id="rId271" Type="http://schemas.openxmlformats.org/officeDocument/2006/relationships/hyperlink" Target="https://courts.alaska.gov/shc/family/docs/shc-1063n.pdf" TargetMode="External"/><Relationship Id="rId292" Type="http://schemas.openxmlformats.org/officeDocument/2006/relationships/hyperlink" Target="https://public.courts.alaska.gov/web/forms/docs/dr-801-806.pdf" TargetMode="External"/><Relationship Id="rId306" Type="http://schemas.openxmlformats.org/officeDocument/2006/relationships/hyperlink" Target="https://www.courts.alaska.gov/shc/family/docs/shc-520.doc" TargetMode="External"/><Relationship Id="rId24" Type="http://schemas.openxmlformats.org/officeDocument/2006/relationships/hyperlink" Target="https://legalnav.org/resource/alaska-free-legal-answers/" TargetMode="External"/><Relationship Id="rId45" Type="http://schemas.openxmlformats.org/officeDocument/2006/relationships/hyperlink" Target="https://public.courts.alaska.gov/web/forms/docs/dr-305.pdf" TargetMode="External"/><Relationship Id="rId66" Type="http://schemas.openxmlformats.org/officeDocument/2006/relationships/hyperlink" Target="https://courts.alaska.gov/shc/family/docs/shc-111.doc" TargetMode="External"/><Relationship Id="rId87" Type="http://schemas.microsoft.com/office/2018/08/relationships/commentsExtensible" Target="commentsExtensible.xml"/><Relationship Id="rId110" Type="http://schemas.openxmlformats.org/officeDocument/2006/relationships/hyperlink" Target="http://courts.alaska.gov/shc/family/docs/shc-101.doc" TargetMode="External"/><Relationship Id="rId131" Type="http://schemas.openxmlformats.org/officeDocument/2006/relationships/hyperlink" Target="http://courts.alaska.gov/shc/family/docs/shc-153n.pdf" TargetMode="External"/><Relationship Id="rId327" Type="http://schemas.openxmlformats.org/officeDocument/2006/relationships/header" Target="header1.xml"/><Relationship Id="rId152" Type="http://schemas.openxmlformats.org/officeDocument/2006/relationships/hyperlink" Target="https://public.courts.alaska.gov/web/forms/docs/dr-314.pdf" TargetMode="External"/><Relationship Id="rId173" Type="http://schemas.openxmlformats.org/officeDocument/2006/relationships/hyperlink" Target="https://public.courts.alaska.gov/web/forms/docs/civ-100.pdf" TargetMode="External"/><Relationship Id="rId194" Type="http://schemas.openxmlformats.org/officeDocument/2006/relationships/hyperlink" Target="https://public.courts.alaska.gov/web/forms/docs/tf-920.pdf" TargetMode="External"/><Relationship Id="rId208" Type="http://schemas.openxmlformats.org/officeDocument/2006/relationships/hyperlink" Target="http://courts.alaska.gov/shc/family/docs/shc-180n.pdf" TargetMode="External"/><Relationship Id="rId229" Type="http://schemas.openxmlformats.org/officeDocument/2006/relationships/hyperlink" Target="http://www.courts.alaska.gov/shc/family/docs/shc-1375.doc" TargetMode="External"/><Relationship Id="rId240" Type="http://schemas.openxmlformats.org/officeDocument/2006/relationships/hyperlink" Target="https://www.alaskacollaborative.org/" TargetMode="External"/><Relationship Id="rId261" Type="http://schemas.openxmlformats.org/officeDocument/2006/relationships/hyperlink" Target="https://courts.alaska.gov/shc/shclawyer.htm" TargetMode="External"/><Relationship Id="rId14" Type="http://schemas.openxmlformats.org/officeDocument/2006/relationships/hyperlink" Target="http://www.courts.alaska.gov/mediation/index.htm" TargetMode="External"/><Relationship Id="rId35" Type="http://schemas.openxmlformats.org/officeDocument/2006/relationships/hyperlink" Target="https://courts.alaska.gov/forms/index.htm" TargetMode="External"/><Relationship Id="rId56" Type="http://schemas.openxmlformats.org/officeDocument/2006/relationships/hyperlink" Target="http://courts.alaska.gov/shc/family/docs/shc-153.doc" TargetMode="External"/><Relationship Id="rId77" Type="http://schemas.openxmlformats.org/officeDocument/2006/relationships/hyperlink" Target="https://public.courts.alaska.gov/web/forms/docs/dr-801-806.pdf" TargetMode="External"/><Relationship Id="rId100" Type="http://schemas.openxmlformats.org/officeDocument/2006/relationships/hyperlink" Target="http://courts.alaska.gov/shc/family/docs/shc-155.docx" TargetMode="External"/><Relationship Id="rId282" Type="http://schemas.openxmlformats.org/officeDocument/2006/relationships/hyperlink" Target="https://public.courts.alaska.gov/web/forms/docs/dr-151.pdf" TargetMode="External"/><Relationship Id="rId317" Type="http://schemas.openxmlformats.org/officeDocument/2006/relationships/hyperlink" Target="https://www.courts.alaska.gov/shc/family/docs/shc-591.doc" TargetMode="External"/><Relationship Id="rId8" Type="http://schemas.openxmlformats.org/officeDocument/2006/relationships/hyperlink" Target="https://courts.alaska.gov/courtdir/index.htm" TargetMode="External"/><Relationship Id="rId51" Type="http://schemas.openxmlformats.org/officeDocument/2006/relationships/hyperlink" Target="https://www.courts.alaska.gov/shc/family/docs/shc-525n.pdf" TargetMode="External"/><Relationship Id="rId72" Type="http://schemas.openxmlformats.org/officeDocument/2006/relationships/hyperlink" Target="https://public.courts.alaska.gov/web/forms/docs/dr-305.pdf" TargetMode="External"/><Relationship Id="rId93" Type="http://schemas.openxmlformats.org/officeDocument/2006/relationships/hyperlink" Target="https://public.courts.alaska.gov/web/forms/docs/civ-100faino.pdf" TargetMode="External"/><Relationship Id="rId98" Type="http://schemas.openxmlformats.org/officeDocument/2006/relationships/hyperlink" Target="http://courts.alaska.gov/shc/family/docs/shc-1000.doc" TargetMode="External"/><Relationship Id="rId121" Type="http://schemas.openxmlformats.org/officeDocument/2006/relationships/hyperlink" Target="https://public.courts.alaska.gov/web/forms/docs/civ-100palno.pdf" TargetMode="External"/><Relationship Id="rId142" Type="http://schemas.openxmlformats.org/officeDocument/2006/relationships/hyperlink" Target="http://courts.alaska.gov/shc/family/docs/shc-1063.doc" TargetMode="External"/><Relationship Id="rId163" Type="http://schemas.openxmlformats.org/officeDocument/2006/relationships/hyperlink" Target="http://www.courts.alaska.gov/shc/family/docs/shc-092.doc" TargetMode="External"/><Relationship Id="rId184" Type="http://schemas.openxmlformats.org/officeDocument/2006/relationships/hyperlink" Target="http://courts.alaska.gov/shc/family/docs/shc-1375.doc" TargetMode="External"/><Relationship Id="rId189" Type="http://schemas.openxmlformats.org/officeDocument/2006/relationships/hyperlink" Target="http://courts.alaska.gov/shc/family/docs/shc-1000.doc" TargetMode="External"/><Relationship Id="rId219" Type="http://schemas.openxmlformats.org/officeDocument/2006/relationships/hyperlink" Target="https://public.courts.alaska.gov/web/forms/docs/tf-920.pdf" TargetMode="External"/><Relationship Id="rId3" Type="http://schemas.openxmlformats.org/officeDocument/2006/relationships/styles" Target="styles.xml"/><Relationship Id="rId214" Type="http://schemas.openxmlformats.org/officeDocument/2006/relationships/hyperlink" Target="https://www.youtube.com/playlist?list=PL82589B66ED712B4B" TargetMode="External"/><Relationship Id="rId230" Type="http://schemas.openxmlformats.org/officeDocument/2006/relationships/hyperlink" Target="http://www.courts.alaska.gov/shc/family/docs/shc-1375n.pdf" TargetMode="External"/><Relationship Id="rId235" Type="http://schemas.openxmlformats.org/officeDocument/2006/relationships/hyperlink" Target="http://www.courts.alaska.gov/shc/family/docs/shc-1375.doc" TargetMode="External"/><Relationship Id="rId251" Type="http://schemas.openxmlformats.org/officeDocument/2006/relationships/hyperlink" Target="https://courts.alaska.gov/shc/family/docs/shc-1063.doc" TargetMode="External"/><Relationship Id="rId256" Type="http://schemas.openxmlformats.org/officeDocument/2006/relationships/hyperlink" Target="http://www.courts.alaska.gov/shc/family/docs/shc-591.doc" TargetMode="External"/><Relationship Id="rId277" Type="http://schemas.openxmlformats.org/officeDocument/2006/relationships/hyperlink" Target="https://www.andvsa.org/communitys-programs" TargetMode="External"/><Relationship Id="rId298" Type="http://schemas.openxmlformats.org/officeDocument/2006/relationships/hyperlink" Target="https://courts.alaska.gov/shc/family/docs/shc-595.doc" TargetMode="External"/><Relationship Id="rId25" Type="http://schemas.openxmlformats.org/officeDocument/2006/relationships/hyperlink" Target="https://alsc-law.org/apply-for-services/" TargetMode="External"/><Relationship Id="rId46" Type="http://schemas.openxmlformats.org/officeDocument/2006/relationships/hyperlink" Target="http://courts.alaska.gov/shc/family/docs/shc-dr305f-sample.pdf" TargetMode="External"/><Relationship Id="rId67" Type="http://schemas.openxmlformats.org/officeDocument/2006/relationships/hyperlink" Target="https://courts.alaska.gov/shc/family/docs/shc-111n.pdf" TargetMode="External"/><Relationship Id="rId116" Type="http://schemas.openxmlformats.org/officeDocument/2006/relationships/hyperlink" Target="http://www.courts.alaska.gov/shc/family/docs/shc-102n.pdf" TargetMode="External"/><Relationship Id="rId137" Type="http://schemas.openxmlformats.org/officeDocument/2006/relationships/hyperlink" Target="http://courts.alaska.gov/shc/family/docs/shc-1370n.pdf" TargetMode="External"/><Relationship Id="rId158" Type="http://schemas.openxmlformats.org/officeDocument/2006/relationships/hyperlink" Target="https://public.courts.alaska.gov/web/forms/docs/dr-306.pdf" TargetMode="External"/><Relationship Id="rId272" Type="http://schemas.openxmlformats.org/officeDocument/2006/relationships/hyperlink" Target="https://public.courts.alaska.gov/web/forms/docs/dr-800-805.pdf" TargetMode="External"/><Relationship Id="rId293" Type="http://schemas.openxmlformats.org/officeDocument/2006/relationships/hyperlink" Target="https://www.courts.alaska.gov/shc/family/docs/shc-540.doc" TargetMode="External"/><Relationship Id="rId302" Type="http://schemas.openxmlformats.org/officeDocument/2006/relationships/hyperlink" Target="http://www.courts.alaska.gov/shc/family/docs/shc-405n.pdf" TargetMode="External"/><Relationship Id="rId307" Type="http://schemas.openxmlformats.org/officeDocument/2006/relationships/hyperlink" Target="https://www.courts.alaska.gov/shc/family/docs/shc-520n.pdf" TargetMode="External"/><Relationship Id="rId323" Type="http://schemas.openxmlformats.org/officeDocument/2006/relationships/hyperlink" Target="https://courts.alaska.gov/shc/family/selfhelp.htm" TargetMode="External"/><Relationship Id="rId328" Type="http://schemas.openxmlformats.org/officeDocument/2006/relationships/header" Target="header2.xml"/><Relationship Id="rId20" Type="http://schemas.openxmlformats.org/officeDocument/2006/relationships/hyperlink" Target="http://www.courts.alaska.gov/mediation/index.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www.courts.alaska.gov/shc/family/docs/shc-1342n.pdf" TargetMode="External"/><Relationship Id="rId83" Type="http://schemas.openxmlformats.org/officeDocument/2006/relationships/hyperlink" Target="http://courts.alaska.gov/shc/family/docs/shc-101.doc" TargetMode="External"/><Relationship Id="rId88" Type="http://schemas.openxmlformats.org/officeDocument/2006/relationships/hyperlink" Target="https://public.courts.alaska.gov/web/forms/docs/dr-150.pdf" TargetMode="External"/><Relationship Id="rId111" Type="http://schemas.openxmlformats.org/officeDocument/2006/relationships/hyperlink" Target="http://courts.alaska.gov/shc/family/docs/shc-101n.pdf" TargetMode="External"/><Relationship Id="rId132" Type="http://schemas.openxmlformats.org/officeDocument/2006/relationships/hyperlink" Target="http://courts.alaska.gov/shc/family/docs/shc-152.docx" TargetMode="External"/><Relationship Id="rId153" Type="http://schemas.openxmlformats.org/officeDocument/2006/relationships/hyperlink" Target="http://courts.alaska.gov/shc/family/docs/shc-591.doc" TargetMode="External"/><Relationship Id="rId174" Type="http://schemas.openxmlformats.org/officeDocument/2006/relationships/hyperlink" Target="https://public.courts.alaska.gov/web/forms/docs/civ-125s.pdf" TargetMode="External"/><Relationship Id="rId179" Type="http://schemas.openxmlformats.org/officeDocument/2006/relationships/hyperlink" Target="https://courts.alaska.gov/shc/family/shcabout.htm" TargetMode="External"/><Relationship Id="rId195" Type="http://schemas.openxmlformats.org/officeDocument/2006/relationships/hyperlink" Target="https://public.courts.alaska.gov/web/forms/docs/civ-106.pdf" TargetMode="External"/><Relationship Id="rId209" Type="http://schemas.openxmlformats.org/officeDocument/2006/relationships/hyperlink" Target="https://www.youtube.com/watch?v=z2d2CLllPUU&amp;t" TargetMode="External"/><Relationship Id="rId190" Type="http://schemas.openxmlformats.org/officeDocument/2006/relationships/hyperlink" Target="http://courts.alaska.gov/shc/family/docs/shc-1000n.pdf" TargetMode="External"/><Relationship Id="rId204" Type="http://schemas.openxmlformats.org/officeDocument/2006/relationships/hyperlink" Target="http://www.courts.alaska.gov/shc/family/docs/shc-193.doc" TargetMode="External"/><Relationship Id="rId220" Type="http://schemas.openxmlformats.org/officeDocument/2006/relationships/hyperlink" Target="https://public.courts.alaska.gov/web/forms/docs/dr-225.pdf" TargetMode="External"/><Relationship Id="rId225" Type="http://schemas.openxmlformats.org/officeDocument/2006/relationships/hyperlink" Target="https://public.courts.alaska.gov/web/forms/docs/tf-920.pdf" TargetMode="External"/><Relationship Id="rId241" Type="http://schemas.openxmlformats.org/officeDocument/2006/relationships/hyperlink" Target="https://youtu.be/4EuW9HET3nM" TargetMode="External"/><Relationship Id="rId246" Type="http://schemas.openxmlformats.org/officeDocument/2006/relationships/hyperlink" Target="https://courts.alaska.gov/shc/family/shcforms.htm" TargetMode="External"/><Relationship Id="rId267" Type="http://schemas.openxmlformats.org/officeDocument/2006/relationships/hyperlink" Target="https://courts.alaska.gov/shc/family/docs/shc-1005n.pdf" TargetMode="External"/><Relationship Id="rId288" Type="http://schemas.openxmlformats.org/officeDocument/2006/relationships/hyperlink" Target="https://www.courts.alaska.gov/shc/family/docs/shc-520.doc" TargetMode="External"/><Relationship Id="rId15" Type="http://schemas.openxmlformats.org/officeDocument/2006/relationships/hyperlink" Target="https://www.alaskacollaborative.org/" TargetMode="External"/><Relationship Id="rId36" Type="http://schemas.openxmlformats.org/officeDocument/2006/relationships/hyperlink" Target="https://courts.alaska.gov/forms/index.htm" TargetMode="External"/><Relationship Id="rId57" Type="http://schemas.openxmlformats.org/officeDocument/2006/relationships/hyperlink" Target="http://courts.alaska.gov/shc/family/docs/shc-153n.pdf" TargetMode="External"/><Relationship Id="rId106" Type="http://schemas.openxmlformats.org/officeDocument/2006/relationships/hyperlink" Target="http://courts.alaska.gov/shc/family/docs/shc-1370.doc" TargetMode="External"/><Relationship Id="rId127" Type="http://schemas.openxmlformats.org/officeDocument/2006/relationships/hyperlink" Target="http://courts.alaska.gov/shc/family/docs/shc-155n.pdf" TargetMode="External"/><Relationship Id="rId262" Type="http://schemas.openxmlformats.org/officeDocument/2006/relationships/hyperlink" Target="https://legalnav.org/resource/alaska-free-legal-answers/" TargetMode="External"/><Relationship Id="rId283" Type="http://schemas.openxmlformats.org/officeDocument/2006/relationships/hyperlink" Target="https://www.courts.alaska.gov/shc/family/docs/shc-405.doc" TargetMode="External"/><Relationship Id="rId313" Type="http://schemas.openxmlformats.org/officeDocument/2006/relationships/hyperlink" Target="https://www.courts.alaska.gov/shc/family/docs/shc-545.doc" TargetMode="External"/><Relationship Id="rId318" Type="http://schemas.openxmlformats.org/officeDocument/2006/relationships/hyperlink" Target="https://www.courts.alaska.gov/shc/family/docs/shc-596.doc" TargetMode="External"/><Relationship Id="rId10" Type="http://schemas.openxmlformats.org/officeDocument/2006/relationships/hyperlink" Target="http://courts.alaska.gov/shc/family/shctips.htm" TargetMode="External"/><Relationship Id="rId31" Type="http://schemas.openxmlformats.org/officeDocument/2006/relationships/comments" Target="comments.xml"/><Relationship Id="rId52" Type="http://schemas.openxmlformats.org/officeDocument/2006/relationships/hyperlink" Target="http://www.courts.alaska.gov/shc/family/docs/shc-540.doc" TargetMode="External"/><Relationship Id="rId73" Type="http://schemas.openxmlformats.org/officeDocument/2006/relationships/hyperlink" Target="http://courts.alaska.gov/shc/family/docs/shc-dr305f-sample.pdf" TargetMode="External"/><Relationship Id="rId78" Type="http://schemas.openxmlformats.org/officeDocument/2006/relationships/hyperlink" Target="http://courts.alaska.gov/shc/family/docs/shc-153.doc" TargetMode="External"/><Relationship Id="rId94" Type="http://schemas.openxmlformats.org/officeDocument/2006/relationships/hyperlink" Target="https://public.courts.alaska.gov/web/forms/docs/civ-100kenno.pdf" TargetMode="External"/><Relationship Id="rId99" Type="http://schemas.openxmlformats.org/officeDocument/2006/relationships/hyperlink" Target="http://courts.alaska.gov/shc/family/docs/shc-1000n.pdf" TargetMode="External"/><Relationship Id="rId101" Type="http://schemas.openxmlformats.org/officeDocument/2006/relationships/hyperlink" Target="http://courts.alaska.gov/shc/family/docs/shc-155n.pdf" TargetMode="External"/><Relationship Id="rId122" Type="http://schemas.openxmlformats.org/officeDocument/2006/relationships/hyperlink" Target="https://public.courts.alaska.gov/web/forms/docs/civ-100.pdf" TargetMode="External"/><Relationship Id="rId143" Type="http://schemas.openxmlformats.org/officeDocument/2006/relationships/hyperlink" Target="http://www.courts.alaska.gov/shc/family/docs/shc-1063n.pdf" TargetMode="External"/><Relationship Id="rId148" Type="http://schemas.openxmlformats.org/officeDocument/2006/relationships/hyperlink" Target="https://public.courts.alaska.gov/web/forms/docs/dr-314.pdf" TargetMode="External"/><Relationship Id="rId164" Type="http://schemas.openxmlformats.org/officeDocument/2006/relationships/hyperlink" Target="http://www.courts.alaska.gov/shc/family/docs/shc-093.doc" TargetMode="External"/><Relationship Id="rId169" Type="http://schemas.openxmlformats.org/officeDocument/2006/relationships/hyperlink" Target="https://public.courts.alaska.gov/web/forms/docs/civ-100ancno.pdf" TargetMode="External"/><Relationship Id="rId185" Type="http://schemas.openxmlformats.org/officeDocument/2006/relationships/hyperlink" Target="http://courts.alaska.gov/shc/family/docs/shc-1375n.pdf" TargetMode="External"/><Relationship Id="rId33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records.courts.alaska.gov/eaccess/home.page.2" TargetMode="External"/><Relationship Id="rId180" Type="http://schemas.openxmlformats.org/officeDocument/2006/relationships/hyperlink" Target="http://courts.alaska.gov/shc/family/docs/shc-151.doc" TargetMode="External"/><Relationship Id="rId210" Type="http://schemas.openxmlformats.org/officeDocument/2006/relationships/hyperlink" Target="https://www.youtube.com/watch?v=EzSV4Caz6Co&amp;list=PLRS0LlEIQsuTsfO0wSTsSTIvVE5RO8sLc&amp;index=5" TargetMode="External"/><Relationship Id="rId215" Type="http://schemas.openxmlformats.org/officeDocument/2006/relationships/hyperlink" Target="https://public.courts.alaska.gov/web/forms/docs/dr-200.pdf" TargetMode="External"/><Relationship Id="rId236" Type="http://schemas.openxmlformats.org/officeDocument/2006/relationships/hyperlink" Target="http://www.courts.alaska.gov/shc/family/docs/shc-1375n.pdf" TargetMode="External"/><Relationship Id="rId257" Type="http://schemas.openxmlformats.org/officeDocument/2006/relationships/hyperlink" Target="https://www.courts.alaska.gov/shc/family/docs/shc-596.doc" TargetMode="External"/><Relationship Id="rId278" Type="http://schemas.openxmlformats.org/officeDocument/2006/relationships/hyperlink" Target="https://public.courts.alaska.gov/web/forms/docs/dr-150.pdf" TargetMode="External"/><Relationship Id="rId26" Type="http://schemas.openxmlformats.org/officeDocument/2006/relationships/hyperlink" Target="https://courts.alaska.gov/shc/family/docs/shc-1545.doc" TargetMode="External"/><Relationship Id="rId231" Type="http://schemas.openxmlformats.org/officeDocument/2006/relationships/hyperlink" Target="http://www.childsupport.alaska.gov/FAQ/FAQ_Paternity.aspx" TargetMode="External"/><Relationship Id="rId252" Type="http://schemas.openxmlformats.org/officeDocument/2006/relationships/hyperlink" Target="https://courts.alaska.gov/shc/family/docs/shc-1063n.pdf" TargetMode="External"/><Relationship Id="rId273" Type="http://schemas.openxmlformats.org/officeDocument/2006/relationships/hyperlink" Target="http://www.courts.alaska.gov/shc/family/docs/shc-590.doc" TargetMode="External"/><Relationship Id="rId294" Type="http://schemas.openxmlformats.org/officeDocument/2006/relationships/hyperlink" Target="https://www.courts.alaska.gov/shc/family/docs/shc-540n.pdf" TargetMode="External"/><Relationship Id="rId308" Type="http://schemas.openxmlformats.org/officeDocument/2006/relationships/hyperlink" Target="https://www.courts.alaska.gov/shc/family/docs/shc-525.doc" TargetMode="External"/><Relationship Id="rId329" Type="http://schemas.openxmlformats.org/officeDocument/2006/relationships/footer" Target="footer1.xml"/><Relationship Id="rId47" Type="http://schemas.openxmlformats.org/officeDocument/2006/relationships/hyperlink" Target="https://public.courts.alaska.gov/web/forms/docs/dr-314.pdf" TargetMode="External"/><Relationship Id="rId68" Type="http://schemas.openxmlformats.org/officeDocument/2006/relationships/hyperlink" Target="https://courts.alaska.gov/shc/family/docs/shc-1063.doc" TargetMode="External"/><Relationship Id="rId89" Type="http://schemas.openxmlformats.org/officeDocument/2006/relationships/hyperlink" Target="https://public.courts.alaska.gov/web/forms/docs/dr-305.pdf" TargetMode="External"/><Relationship Id="rId112" Type="http://schemas.openxmlformats.org/officeDocument/2006/relationships/hyperlink" Target="https://public.courts.alaska.gov/web/forms/docs/dr-150.pdf" TargetMode="External"/><Relationship Id="rId133" Type="http://schemas.openxmlformats.org/officeDocument/2006/relationships/hyperlink" Target="https://courts.alaska.gov/shc/family/docs/shc-152n.pdf" TargetMode="External"/><Relationship Id="rId154" Type="http://schemas.openxmlformats.org/officeDocument/2006/relationships/hyperlink" Target="https://courts.alaska.gov/shc/family/shcabout.htm" TargetMode="External"/><Relationship Id="rId175" Type="http://schemas.openxmlformats.org/officeDocument/2006/relationships/hyperlink" Target="https://public.courts.alaska.gov/web/forms/docs/civ-125.pdf" TargetMode="External"/><Relationship Id="rId196" Type="http://schemas.openxmlformats.org/officeDocument/2006/relationships/hyperlink" Target="https://public.courts.alaska.gov/web/trialcourts/docs/process-servers.pdf" TargetMode="External"/><Relationship Id="rId200" Type="http://schemas.openxmlformats.org/officeDocument/2006/relationships/hyperlink" Target="https://public.courts.alaska.gov/web/forms/docs/civ-106.pdf" TargetMode="External"/><Relationship Id="rId16" Type="http://schemas.openxmlformats.org/officeDocument/2006/relationships/hyperlink" Target="https://youtu.be/4EuW9HET3nM" TargetMode="External"/><Relationship Id="rId221" Type="http://schemas.openxmlformats.org/officeDocument/2006/relationships/hyperlink" Target="https://public.courts.alaska.gov/web/forms/docs/dr-200.pdf" TargetMode="External"/><Relationship Id="rId242" Type="http://schemas.openxmlformats.org/officeDocument/2006/relationships/hyperlink" Target="http://courts.alaska.gov/shc/shclawyer.htm" TargetMode="External"/><Relationship Id="rId263" Type="http://schemas.openxmlformats.org/officeDocument/2006/relationships/hyperlink" Target="https://alsc-law.org/apply-for-services/" TargetMode="External"/><Relationship Id="rId284" Type="http://schemas.openxmlformats.org/officeDocument/2006/relationships/hyperlink" Target="http://www.courts.alaska.gov/shc/family/docs/shc-405n.pdf" TargetMode="External"/><Relationship Id="rId319" Type="http://schemas.openxmlformats.org/officeDocument/2006/relationships/hyperlink" Target="https://courts.alaska.gov/shc/family/selfhelp.htm" TargetMode="External"/><Relationship Id="rId37" Type="http://schemas.openxmlformats.org/officeDocument/2006/relationships/hyperlink" Target="https://courts.alaska.gov/shc/family/docs/shc-110.doc" TargetMode="External"/><Relationship Id="rId58" Type="http://schemas.openxmlformats.org/officeDocument/2006/relationships/hyperlink" Target="http://courts.alaska.gov/shc/family/docs/shc-151.doc" TargetMode="External"/><Relationship Id="rId79" Type="http://schemas.openxmlformats.org/officeDocument/2006/relationships/hyperlink" Target="http://courts.alaska.gov/shc/family/docs/shc-153n.pdf" TargetMode="External"/><Relationship Id="rId102" Type="http://schemas.openxmlformats.org/officeDocument/2006/relationships/hyperlink" Target="http://courts.alaska.gov/shc/family/docs/shc-154.docx" TargetMode="External"/><Relationship Id="rId123" Type="http://schemas.openxmlformats.org/officeDocument/2006/relationships/hyperlink" Target="https://public.courts.alaska.gov/web/forms/docs/civ-125s.pdf" TargetMode="External"/><Relationship Id="rId144" Type="http://schemas.openxmlformats.org/officeDocument/2006/relationships/hyperlink" Target="https://public.courts.alaska.gov/web/forms/docs/civ-125s.pdf" TargetMode="External"/><Relationship Id="rId330" Type="http://schemas.openxmlformats.org/officeDocument/2006/relationships/footer" Target="footer2.xml"/><Relationship Id="rId90" Type="http://schemas.openxmlformats.org/officeDocument/2006/relationships/hyperlink" Target="http://courts.alaska.gov/shc/family/docs/shc-dr305f-sample.pdf" TargetMode="External"/><Relationship Id="rId165" Type="http://schemas.openxmlformats.org/officeDocument/2006/relationships/hyperlink" Target="https://public.courts.alaska.gov/web/forms/docs/dr-150.pdf" TargetMode="External"/><Relationship Id="rId186" Type="http://schemas.openxmlformats.org/officeDocument/2006/relationships/hyperlink" Target="https://public.courts.alaska.gov/web/forms/docs/dr-306.pdf" TargetMode="External"/><Relationship Id="rId211" Type="http://schemas.openxmlformats.org/officeDocument/2006/relationships/hyperlink" Target="https://www.youtube.com/playlist?list=PLRS0LlEIQsuTsfO0wSTsSTIvVE5RO8sLc" TargetMode="External"/><Relationship Id="rId232" Type="http://schemas.openxmlformats.org/officeDocument/2006/relationships/hyperlink" Target="http://www.childsupport.alaska.gov/contacts.aspx" TargetMode="External"/><Relationship Id="rId253" Type="http://schemas.openxmlformats.org/officeDocument/2006/relationships/hyperlink" Target="https://public.courts.alaska.gov/web/forms/docs/dr-800-805.pdf" TargetMode="External"/><Relationship Id="rId274" Type="http://schemas.openxmlformats.org/officeDocument/2006/relationships/hyperlink" Target="http://www.courts.alaska.gov/shc/family/docs/shc-595.doc" TargetMode="External"/><Relationship Id="rId295" Type="http://schemas.openxmlformats.org/officeDocument/2006/relationships/hyperlink" Target="https://www.courts.alaska.gov/shc/family/docs/shc-545.doc" TargetMode="External"/><Relationship Id="rId309" Type="http://schemas.openxmlformats.org/officeDocument/2006/relationships/hyperlink" Target="https://www.courts.alaska.gov/shc/family/docs/shc-525n.pdf" TargetMode="External"/><Relationship Id="rId27" Type="http://schemas.openxmlformats.org/officeDocument/2006/relationships/hyperlink" Target="https://courts.alaska.gov/shc/family/docs/shc-1545n.pdf" TargetMode="External"/><Relationship Id="rId48" Type="http://schemas.openxmlformats.org/officeDocument/2006/relationships/hyperlink" Target="https://public.courts.alaska.gov/web/forms/docs/dr-300.pdf" TargetMode="External"/><Relationship Id="rId69" Type="http://schemas.openxmlformats.org/officeDocument/2006/relationships/hyperlink" Target="https://www.courts.alaska.gov/shc/family/docs/shc-1063n.pdf" TargetMode="External"/><Relationship Id="rId113" Type="http://schemas.openxmlformats.org/officeDocument/2006/relationships/hyperlink" Target="https://public.courts.alaska.gov/web/forms/docs/dr-305.pdf" TargetMode="External"/><Relationship Id="rId134" Type="http://schemas.openxmlformats.org/officeDocument/2006/relationships/hyperlink" Target="http://courts.alaska.gov/shc/family/docs/shc-151.doc" TargetMode="External"/><Relationship Id="rId320" Type="http://schemas.openxmlformats.org/officeDocument/2006/relationships/hyperlink" Target="https://courts.alaska.gov/shc/shclawyer.htm" TargetMode="External"/><Relationship Id="rId80" Type="http://schemas.openxmlformats.org/officeDocument/2006/relationships/hyperlink" Target="https://public.courts.alaska.gov/web/forms/docs/dr-306.pdf" TargetMode="External"/><Relationship Id="rId155" Type="http://schemas.openxmlformats.org/officeDocument/2006/relationships/hyperlink" Target="https://courts.alaska.gov/shc/family/shcabout.htm" TargetMode="External"/><Relationship Id="rId176" Type="http://schemas.openxmlformats.org/officeDocument/2006/relationships/hyperlink" Target="http://courts.alaska.gov/shc/family/shcabout.htm" TargetMode="External"/><Relationship Id="rId197" Type="http://schemas.openxmlformats.org/officeDocument/2006/relationships/hyperlink" Target="https://public.courts.alaska.gov/web/forms/docs/civ-615.pdf" TargetMode="External"/><Relationship Id="rId201" Type="http://schemas.openxmlformats.org/officeDocument/2006/relationships/hyperlink" Target="https://public.courts.alaska.gov/web/forms/docs/civ-106.pdf" TargetMode="External"/><Relationship Id="rId222" Type="http://schemas.openxmlformats.org/officeDocument/2006/relationships/hyperlink" Target="https://public.courts.alaska.gov/web/forms/docs/dr-210.pdf" TargetMode="External"/><Relationship Id="rId243" Type="http://schemas.openxmlformats.org/officeDocument/2006/relationships/hyperlink" Target="https://alaska.freelegalanswers.org/" TargetMode="External"/><Relationship Id="rId264" Type="http://schemas.openxmlformats.org/officeDocument/2006/relationships/hyperlink" Target="https://courts.alaska.gov/shc/family/shcforms.htm" TargetMode="External"/><Relationship Id="rId285" Type="http://schemas.openxmlformats.org/officeDocument/2006/relationships/hyperlink" Target="https://www.courts.alaska.gov/shc/family/docs/shc-400.doc" TargetMode="External"/><Relationship Id="rId17" Type="http://schemas.openxmlformats.org/officeDocument/2006/relationships/hyperlink" Target="http://courts.alaska.gov/shc/shclawyer.htm" TargetMode="External"/><Relationship Id="rId38" Type="http://schemas.openxmlformats.org/officeDocument/2006/relationships/hyperlink" Target="https://courts.alaska.gov/shc/family/docs/shc-110n.pdf" TargetMode="External"/><Relationship Id="rId59" Type="http://schemas.openxmlformats.org/officeDocument/2006/relationships/hyperlink" Target="http://courts.alaska.gov/shc/family/docs/shc-151n.pdf" TargetMode="External"/><Relationship Id="rId103" Type="http://schemas.openxmlformats.org/officeDocument/2006/relationships/hyperlink" Target="http://courts.alaska.gov/shc/family/docs/shc-154n.pdf" TargetMode="External"/><Relationship Id="rId124" Type="http://schemas.openxmlformats.org/officeDocument/2006/relationships/hyperlink" Target="http://courts.alaska.gov/shc/family/docs/shc-1000.doc" TargetMode="External"/><Relationship Id="rId310" Type="http://schemas.openxmlformats.org/officeDocument/2006/relationships/hyperlink" Target="https://public.courts.alaska.gov/web/forms/docs/dr-801-806.pdf" TargetMode="External"/><Relationship Id="rId70" Type="http://schemas.openxmlformats.org/officeDocument/2006/relationships/hyperlink" Target="https://public.courts.alaska.gov/web/forms/docs/civ-125s.pdf" TargetMode="External"/><Relationship Id="rId91" Type="http://schemas.openxmlformats.org/officeDocument/2006/relationships/hyperlink" Target="https://public.courts.alaska.gov/web/forms/docs/dr-314.pdf" TargetMode="External"/><Relationship Id="rId145" Type="http://schemas.openxmlformats.org/officeDocument/2006/relationships/hyperlink" Target="https://public.courts.alaska.gov/web/forms/docs/dr-150.pdf" TargetMode="External"/><Relationship Id="rId166" Type="http://schemas.openxmlformats.org/officeDocument/2006/relationships/hyperlink" Target="https://public.courts.alaska.gov/web/forms/docs/dr-305.pdf" TargetMode="External"/><Relationship Id="rId187" Type="http://schemas.openxmlformats.org/officeDocument/2006/relationships/hyperlink" Target="http://www.courts.alaska.gov/shc/family/docs/shc-1342.doc" TargetMode="External"/><Relationship Id="rId331" Type="http://schemas.openxmlformats.org/officeDocument/2006/relationships/header" Target="header3.xml"/><Relationship Id="rId1" Type="http://schemas.openxmlformats.org/officeDocument/2006/relationships/customXml" Target="../customXml/item1.xml"/><Relationship Id="rId212" Type="http://schemas.openxmlformats.org/officeDocument/2006/relationships/hyperlink" Target="http://aklawselfhelp.org/?page_id=29" TargetMode="External"/><Relationship Id="rId233" Type="http://schemas.openxmlformats.org/officeDocument/2006/relationships/hyperlink" Target="http://www.courts.alaska.gov/shc/family/docs/shc-1370.doc" TargetMode="External"/><Relationship Id="rId254" Type="http://schemas.openxmlformats.org/officeDocument/2006/relationships/hyperlink" Target="http://www.courts.alaska.gov/shc/family/docs/shc-590.doc" TargetMode="External"/><Relationship Id="rId28" Type="http://schemas.openxmlformats.org/officeDocument/2006/relationships/hyperlink" Target="https://courts.alaska.gov/shc/family/docs/shc-1302.doc" TargetMode="External"/><Relationship Id="rId49" Type="http://schemas.openxmlformats.org/officeDocument/2006/relationships/hyperlink" Target="https://public.courts.alaska.gov/web/forms/docs/dr-800-805.pdf" TargetMode="External"/><Relationship Id="rId114" Type="http://schemas.openxmlformats.org/officeDocument/2006/relationships/hyperlink" Target="http://courts.alaska.gov/shc/family/docs/shc-dr305f-sample.pdf" TargetMode="External"/><Relationship Id="rId275" Type="http://schemas.openxmlformats.org/officeDocument/2006/relationships/hyperlink" Target="http://www.courts.alaska.gov/shc/family/docs/shc-591.doc" TargetMode="External"/><Relationship Id="rId296" Type="http://schemas.openxmlformats.org/officeDocument/2006/relationships/hyperlink" Target="https://www.courts.alaska.gov/shc/family/docs/shc-545n.pdf" TargetMode="External"/><Relationship Id="rId300" Type="http://schemas.openxmlformats.org/officeDocument/2006/relationships/hyperlink" Target="https://www.courts.alaska.gov/shc/family/docs/shc-596.doc" TargetMode="External"/><Relationship Id="rId60" Type="http://schemas.openxmlformats.org/officeDocument/2006/relationships/hyperlink" Target="https://public.courts.alaska.gov/web/forms/docs/dr-306.pdf" TargetMode="External"/><Relationship Id="rId81" Type="http://schemas.openxmlformats.org/officeDocument/2006/relationships/hyperlink" Target="https://www.courts.alaska.gov/shc/family/docs/shc-1342.doc" TargetMode="External"/><Relationship Id="rId135" Type="http://schemas.openxmlformats.org/officeDocument/2006/relationships/hyperlink" Target="http://courts.alaska.gov/shc/family/docs/shc-151n.pdf" TargetMode="External"/><Relationship Id="rId156" Type="http://schemas.openxmlformats.org/officeDocument/2006/relationships/hyperlink" Target="http://courts.alaska.gov/shc/family/docs/shc-151.doc" TargetMode="External"/><Relationship Id="rId177" Type="http://schemas.openxmlformats.org/officeDocument/2006/relationships/hyperlink" Target="https://courts.alaska.gov/shc/family/shcabout.htm" TargetMode="External"/><Relationship Id="rId198" Type="http://schemas.openxmlformats.org/officeDocument/2006/relationships/hyperlink" Target="http://www.courts.alaska.gov/shc/family/docs/shc-193.doc" TargetMode="External"/><Relationship Id="rId321" Type="http://schemas.openxmlformats.org/officeDocument/2006/relationships/hyperlink" Target="https://legalnav.org/resource/alaska-free-legal-answers/" TargetMode="External"/><Relationship Id="rId202" Type="http://schemas.openxmlformats.org/officeDocument/2006/relationships/hyperlink" Target="https://public.courts.alaska.gov/web/trialcourts/docs/process-servers.pdf" TargetMode="External"/><Relationship Id="rId223" Type="http://schemas.openxmlformats.org/officeDocument/2006/relationships/hyperlink" Target="https://public.courts.alaska.gov/web/forms/docs/dr-314.pdf" TargetMode="External"/><Relationship Id="rId244" Type="http://schemas.openxmlformats.org/officeDocument/2006/relationships/hyperlink" Target="https://www.alsc-law.org/apply-for-services" TargetMode="External"/><Relationship Id="rId18" Type="http://schemas.openxmlformats.org/officeDocument/2006/relationships/hyperlink" Target="https://alaska.freelegalanswers.org/" TargetMode="External"/><Relationship Id="rId39" Type="http://schemas.openxmlformats.org/officeDocument/2006/relationships/hyperlink" Target="https://courts.alaska.gov/shc/family/docs/shc-111.doc" TargetMode="External"/><Relationship Id="rId265" Type="http://schemas.openxmlformats.org/officeDocument/2006/relationships/hyperlink" Target="https://courts.alaska.gov/shc/family/shcforms.htm" TargetMode="External"/><Relationship Id="rId286" Type="http://schemas.openxmlformats.org/officeDocument/2006/relationships/hyperlink" Target="https://www.courts.alaska.gov/shc/family/docs/shc-400n.pdf" TargetMode="External"/><Relationship Id="rId50" Type="http://schemas.openxmlformats.org/officeDocument/2006/relationships/hyperlink" Target="https://www.courts.alaska.gov/shc/family/docs/shc-525.doc" TargetMode="External"/><Relationship Id="rId104" Type="http://schemas.openxmlformats.org/officeDocument/2006/relationships/hyperlink" Target="http://courts.alaska.gov/shc/family/docs/shc-151.doc" TargetMode="External"/><Relationship Id="rId125" Type="http://schemas.openxmlformats.org/officeDocument/2006/relationships/hyperlink" Target="http://courts.alaska.gov/shc/family/docs/shc-1000n.pdf" TargetMode="External"/><Relationship Id="rId146" Type="http://schemas.openxmlformats.org/officeDocument/2006/relationships/hyperlink" Target="https://public.courts.alaska.gov/web/forms/docs/dr-305.pdf" TargetMode="External"/><Relationship Id="rId167" Type="http://schemas.openxmlformats.org/officeDocument/2006/relationships/hyperlink" Target="http://courts.alaska.gov/shc/family/docs/shc-dr305f-sample.pdf" TargetMode="External"/><Relationship Id="rId188" Type="http://schemas.openxmlformats.org/officeDocument/2006/relationships/hyperlink" Target="http://www.courts.alaska.gov/shc/family/docs/shc-1342n.pdf" TargetMode="External"/><Relationship Id="rId311" Type="http://schemas.openxmlformats.org/officeDocument/2006/relationships/hyperlink" Target="https://www.courts.alaska.gov/shc/family/docs/shc-540.doc" TargetMode="External"/><Relationship Id="rId332" Type="http://schemas.openxmlformats.org/officeDocument/2006/relationships/footer" Target="footer3.xml"/><Relationship Id="rId71" Type="http://schemas.openxmlformats.org/officeDocument/2006/relationships/hyperlink" Target="https://public.courts.alaska.gov/web/forms/docs/dr-150.pdf" TargetMode="External"/><Relationship Id="rId92" Type="http://schemas.openxmlformats.org/officeDocument/2006/relationships/hyperlink" Target="https://public.courts.alaska.gov/web/forms/docs/civ-100ancno.pdf" TargetMode="External"/><Relationship Id="rId213" Type="http://schemas.openxmlformats.org/officeDocument/2006/relationships/hyperlink" Target="http://aklawselfhelp.org/?page_id=158" TargetMode="External"/><Relationship Id="rId234" Type="http://schemas.openxmlformats.org/officeDocument/2006/relationships/hyperlink" Target="http://www.courts.alaska.gov/shc/family/docs/shc-1370n.pdf"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55" Type="http://schemas.openxmlformats.org/officeDocument/2006/relationships/hyperlink" Target="http://www.courts.alaska.gov/shc/family/docs/shc-595.doc" TargetMode="External"/><Relationship Id="rId276" Type="http://schemas.openxmlformats.org/officeDocument/2006/relationships/hyperlink" Target="https://www.courts.alaska.gov/shc/family/docs/shc-596.doc" TargetMode="External"/><Relationship Id="rId297" Type="http://schemas.openxmlformats.org/officeDocument/2006/relationships/hyperlink" Target="https://courts.alaska.gov/shc/family/docs/shc-590.doc" TargetMode="External"/><Relationship Id="rId40" Type="http://schemas.openxmlformats.org/officeDocument/2006/relationships/hyperlink" Target="https://courts.alaska.gov/shc/family/docs/shc-111n.pdf" TargetMode="External"/><Relationship Id="rId115" Type="http://schemas.openxmlformats.org/officeDocument/2006/relationships/hyperlink" Target="http://www.courts.alaska.gov/shc/family/docs/shc-102.doc" TargetMode="External"/><Relationship Id="rId136" Type="http://schemas.openxmlformats.org/officeDocument/2006/relationships/hyperlink" Target="http://courts.alaska.gov/shc/family/docs/shc-1370.doc" TargetMode="External"/><Relationship Id="rId157" Type="http://schemas.openxmlformats.org/officeDocument/2006/relationships/hyperlink" Target="http://courts.alaska.gov/shc/family/docs/shc-151n.pdf" TargetMode="External"/><Relationship Id="rId178" Type="http://schemas.openxmlformats.org/officeDocument/2006/relationships/hyperlink" Target="https://courts.alaska.gov/shc/family/shcabout.htm" TargetMode="External"/><Relationship Id="rId301" Type="http://schemas.openxmlformats.org/officeDocument/2006/relationships/hyperlink" Target="https://www.courts.alaska.gov/shc/family/docs/shc-405.doc" TargetMode="External"/><Relationship Id="rId322" Type="http://schemas.openxmlformats.org/officeDocument/2006/relationships/hyperlink" Target="https://alsc-law.org/apply-for-services/" TargetMode="External"/><Relationship Id="rId61" Type="http://schemas.openxmlformats.org/officeDocument/2006/relationships/hyperlink" Target="https://www.courts.alaska.gov/shc/family/docs/shc-1342.doc" TargetMode="External"/><Relationship Id="rId82" Type="http://schemas.openxmlformats.org/officeDocument/2006/relationships/hyperlink" Target="http://www.courts.alaska.gov/shc/family/docs/shc-1342n.pdf" TargetMode="External"/><Relationship Id="rId199" Type="http://schemas.openxmlformats.org/officeDocument/2006/relationships/hyperlink" Target="http://www.courts.alaska.gov/shc/family/docs/shc-193n.pdf" TargetMode="External"/><Relationship Id="rId203" Type="http://schemas.openxmlformats.org/officeDocument/2006/relationships/hyperlink" Target="https://public.courts.alaska.gov/web/forms/docs/civ-615.pdf" TargetMode="External"/><Relationship Id="rId19" Type="http://schemas.openxmlformats.org/officeDocument/2006/relationships/hyperlink" Target="https://www.alsc-law.org/apply-for-services" TargetMode="External"/><Relationship Id="rId224" Type="http://schemas.openxmlformats.org/officeDocument/2006/relationships/hyperlink" Target="http://courts.alaska.gov/courtdir/index.htm" TargetMode="External"/><Relationship Id="rId245" Type="http://schemas.openxmlformats.org/officeDocument/2006/relationships/hyperlink" Target="https://courts.alaska.gov/shc/family/shcforms.htm" TargetMode="External"/><Relationship Id="rId266" Type="http://schemas.openxmlformats.org/officeDocument/2006/relationships/hyperlink" Target="https://courts.alaska.gov/shc/family/docs/shc-1005.docx" TargetMode="External"/><Relationship Id="rId287" Type="http://schemas.openxmlformats.org/officeDocument/2006/relationships/hyperlink" Target="https://public.courts.alaska.gov/web/forms/docs/dr-800-805.pdf" TargetMode="External"/><Relationship Id="rId30" Type="http://schemas.openxmlformats.org/officeDocument/2006/relationships/hyperlink" Target="https://courts.alaska.gov/shc/family/after-judgment.htm" TargetMode="External"/><Relationship Id="rId105" Type="http://schemas.openxmlformats.org/officeDocument/2006/relationships/hyperlink" Target="http://courts.alaska.gov/shc/family/docs/shc-151n.pdf" TargetMode="External"/><Relationship Id="rId126" Type="http://schemas.openxmlformats.org/officeDocument/2006/relationships/hyperlink" Target="http://courts.alaska.gov/shc/family/docs/shc-155.docx" TargetMode="External"/><Relationship Id="rId147" Type="http://schemas.openxmlformats.org/officeDocument/2006/relationships/hyperlink" Target="http://courts.alaska.gov/shc/family/docs/shc-dr305f-sample.pdf" TargetMode="External"/><Relationship Id="rId168" Type="http://schemas.openxmlformats.org/officeDocument/2006/relationships/hyperlink" Target="https://public.courts.alaska.gov/web/forms/docs/dr-314.pdf" TargetMode="External"/><Relationship Id="rId312" Type="http://schemas.openxmlformats.org/officeDocument/2006/relationships/hyperlink" Target="https://www.courts.alaska.gov/shc/family/docs/shc-540n.pdf" TargetMode="External"/><Relationship Id="rId3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0226FDF-8487-487F-892E-C8CB85F0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56</Pages>
  <Words>16388</Words>
  <Characters>93416</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109585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5</cp:revision>
  <cp:lastPrinted>2022-11-10T19:34:00Z</cp:lastPrinted>
  <dcterms:created xsi:type="dcterms:W3CDTF">2023-11-02T18:29:00Z</dcterms:created>
  <dcterms:modified xsi:type="dcterms:W3CDTF">2023-11-02T22:33:00Z</dcterms:modified>
</cp:coreProperties>
</file>